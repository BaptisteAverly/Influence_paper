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52EF" w14:textId="77777777" w:rsidR="005D20C4" w:rsidRDefault="005D20C4" w:rsidP="005D20C4">
      <w:pPr>
        <w:rPr>
          <w:lang w:val="en-US"/>
        </w:rPr>
      </w:pPr>
      <w:r w:rsidRPr="000F32CF">
        <w:rPr>
          <w:lang w:val="en-US"/>
        </w:rPr>
        <w:t xml:space="preserve">TITLE </w:t>
      </w:r>
      <w:commentRangeStart w:id="0"/>
      <w:r w:rsidRPr="000F32CF">
        <w:rPr>
          <w:lang w:val="en-US"/>
        </w:rPr>
        <w:t>PAGE</w:t>
      </w:r>
      <w:commentRangeEnd w:id="0"/>
      <w:r w:rsidR="00D80C46">
        <w:rPr>
          <w:rStyle w:val="CommentReference"/>
          <w:lang w:val="en-CA" w:bidi="he-IL"/>
        </w:rPr>
        <w:commentReference w:id="0"/>
      </w:r>
    </w:p>
    <w:p w14:paraId="1A3A4B4E" w14:textId="77777777" w:rsidR="005D20C4" w:rsidRDefault="005D20C4" w:rsidP="005D20C4">
      <w:pPr>
        <w:spacing w:line="360" w:lineRule="auto"/>
        <w:jc w:val="both"/>
        <w:rPr>
          <w:rFonts w:ascii="Times New Roman" w:hAnsi="Times New Roman" w:cs="Times New Roman"/>
          <w:b/>
          <w:sz w:val="24"/>
          <w:szCs w:val="24"/>
          <w:lang w:val="en-US"/>
        </w:rPr>
      </w:pPr>
      <w:commentRangeStart w:id="1"/>
      <w:r>
        <w:rPr>
          <w:rFonts w:ascii="Times New Roman" w:hAnsi="Times New Roman" w:cs="Times New Roman"/>
          <w:b/>
          <w:sz w:val="24"/>
          <w:szCs w:val="24"/>
          <w:lang w:val="en-US"/>
        </w:rPr>
        <w:t>Patterns of influence</w:t>
      </w:r>
      <w:commentRangeEnd w:id="1"/>
      <w:r w:rsidR="00F37F3C">
        <w:rPr>
          <w:rStyle w:val="CommentReference"/>
          <w:lang w:val="en-CA" w:bidi="he-IL"/>
        </w:rPr>
        <w:commentReference w:id="1"/>
      </w:r>
      <w:r>
        <w:rPr>
          <w:rFonts w:ascii="Times New Roman" w:hAnsi="Times New Roman" w:cs="Times New Roman"/>
          <w:b/>
          <w:sz w:val="24"/>
          <w:szCs w:val="24"/>
          <w:lang w:val="en-US"/>
        </w:rPr>
        <w:t xml:space="preserve"> in wild moving meerkat groups</w:t>
      </w:r>
    </w:p>
    <w:p w14:paraId="4967B6D1" w14:textId="77777777" w:rsidR="005D20C4" w:rsidRDefault="005D20C4" w:rsidP="005D20C4">
      <w:pPr>
        <w:spacing w:line="360" w:lineRule="auto"/>
        <w:jc w:val="both"/>
        <w:rPr>
          <w:rFonts w:ascii="Times New Roman" w:hAnsi="Times New Roman" w:cs="Times New Roman"/>
          <w:b/>
          <w:sz w:val="24"/>
          <w:szCs w:val="24"/>
          <w:lang w:val="en-US"/>
        </w:rPr>
      </w:pPr>
    </w:p>
    <w:p w14:paraId="2ADD54B5" w14:textId="77777777" w:rsidR="005D20C4" w:rsidRDefault="005D20C4" w:rsidP="005D20C4">
      <w:pPr>
        <w:spacing w:line="360" w:lineRule="auto"/>
        <w:jc w:val="both"/>
        <w:rPr>
          <w:rFonts w:ascii="Times New Roman" w:hAnsi="Times New Roman" w:cs="Times New Roman"/>
          <w:sz w:val="24"/>
          <w:szCs w:val="24"/>
          <w:lang w:val="en-US"/>
        </w:rPr>
      </w:pPr>
      <w:r w:rsidRPr="000F32CF">
        <w:rPr>
          <w:rFonts w:ascii="Times New Roman" w:hAnsi="Times New Roman" w:cs="Times New Roman"/>
          <w:sz w:val="24"/>
          <w:szCs w:val="24"/>
          <w:lang w:val="en-US"/>
        </w:rPr>
        <w:t>Baptiste Averly</w:t>
      </w:r>
      <w:r w:rsidRPr="00151784">
        <w:rPr>
          <w:rFonts w:asciiTheme="majorBidi" w:hAnsiTheme="majorBidi" w:cstheme="majorBidi"/>
          <w:sz w:val="24"/>
          <w:szCs w:val="24"/>
          <w:vertAlign w:val="superscript"/>
          <w:lang w:val="en-US"/>
        </w:rPr>
        <w:t>1</w:t>
      </w:r>
      <w:r>
        <w:rPr>
          <w:rFonts w:asciiTheme="majorBidi" w:hAnsiTheme="majorBidi" w:cstheme="majorBidi"/>
          <w:sz w:val="24"/>
          <w:szCs w:val="24"/>
          <w:vertAlign w:val="superscript"/>
          <w:lang w:val="en-US"/>
        </w:rPr>
        <w:t>,2,3</w:t>
      </w:r>
      <w:r w:rsidRPr="000F32CF">
        <w:rPr>
          <w:rFonts w:ascii="Times New Roman" w:hAnsi="Times New Roman" w:cs="Times New Roman"/>
          <w:sz w:val="24"/>
          <w:szCs w:val="24"/>
          <w:lang w:val="en-US"/>
        </w:rPr>
        <w:t>, Vivek H. Sridhar</w:t>
      </w:r>
      <w:r>
        <w:rPr>
          <w:rFonts w:asciiTheme="majorBidi" w:hAnsiTheme="majorBidi" w:cstheme="majorBidi"/>
          <w:sz w:val="24"/>
          <w:szCs w:val="24"/>
          <w:vertAlign w:val="superscript"/>
          <w:lang w:val="en-US"/>
        </w:rPr>
        <w:t>2,3</w:t>
      </w:r>
      <w:r w:rsidRPr="000F32CF">
        <w:rPr>
          <w:rFonts w:ascii="Times New Roman" w:hAnsi="Times New Roman" w:cs="Times New Roman"/>
          <w:sz w:val="24"/>
          <w:szCs w:val="24"/>
          <w:lang w:val="en-US"/>
        </w:rPr>
        <w:t>, Vlad Demartsev</w:t>
      </w:r>
      <w:r w:rsidRPr="00151784">
        <w:rPr>
          <w:rFonts w:asciiTheme="majorBidi" w:hAnsiTheme="majorBidi" w:cstheme="majorBidi"/>
          <w:sz w:val="24"/>
          <w:szCs w:val="24"/>
          <w:vertAlign w:val="superscript"/>
          <w:lang w:val="en-US"/>
        </w:rPr>
        <w:t>1</w:t>
      </w:r>
      <w:r>
        <w:rPr>
          <w:rFonts w:asciiTheme="majorBidi" w:hAnsiTheme="majorBidi" w:cstheme="majorBidi"/>
          <w:sz w:val="24"/>
          <w:szCs w:val="24"/>
          <w:vertAlign w:val="superscript"/>
          <w:lang w:val="en-US"/>
        </w:rPr>
        <w:t>,2,3,4</w:t>
      </w:r>
      <w:r w:rsidRPr="000F32CF">
        <w:rPr>
          <w:rFonts w:ascii="Times New Roman" w:hAnsi="Times New Roman" w:cs="Times New Roman"/>
          <w:sz w:val="24"/>
          <w:szCs w:val="24"/>
          <w:lang w:val="en-US"/>
        </w:rPr>
        <w:t xml:space="preserve">, </w:t>
      </w:r>
      <w:r>
        <w:rPr>
          <w:rFonts w:ascii="Times New Roman" w:hAnsi="Times New Roman" w:cs="Times New Roman"/>
          <w:sz w:val="24"/>
          <w:szCs w:val="24"/>
          <w:lang w:val="en-US"/>
        </w:rPr>
        <w:t>Gabriella Gall</w:t>
      </w:r>
      <w:r>
        <w:rPr>
          <w:rFonts w:ascii="Times New Roman" w:hAnsi="Times New Roman" w:cs="Times New Roman"/>
          <w:sz w:val="24"/>
          <w:szCs w:val="24"/>
          <w:vertAlign w:val="superscript"/>
          <w:lang w:val="en-US"/>
        </w:rPr>
        <w:t>1,2,3,4,5</w:t>
      </w:r>
      <w:r>
        <w:rPr>
          <w:rFonts w:ascii="Times New Roman" w:hAnsi="Times New Roman" w:cs="Times New Roman"/>
          <w:sz w:val="24"/>
          <w:szCs w:val="24"/>
          <w:lang w:val="en-US"/>
        </w:rPr>
        <w:t xml:space="preserve">, </w:t>
      </w:r>
      <w:r w:rsidRPr="000F32CF">
        <w:rPr>
          <w:rFonts w:ascii="Times New Roman" w:hAnsi="Times New Roman" w:cs="Times New Roman"/>
          <w:sz w:val="24"/>
          <w:szCs w:val="24"/>
          <w:lang w:val="en-US"/>
        </w:rPr>
        <w:t>Marta Manser</w:t>
      </w:r>
      <w:r>
        <w:rPr>
          <w:rFonts w:asciiTheme="majorBidi" w:hAnsiTheme="majorBidi" w:cstheme="majorBidi"/>
          <w:sz w:val="24"/>
          <w:szCs w:val="24"/>
          <w:vertAlign w:val="superscript"/>
          <w:lang w:val="en-US"/>
        </w:rPr>
        <w:t>4,</w:t>
      </w:r>
      <w:proofErr w:type="gramStart"/>
      <w:r>
        <w:rPr>
          <w:rFonts w:asciiTheme="majorBidi" w:hAnsiTheme="majorBidi" w:cstheme="majorBidi"/>
          <w:sz w:val="24"/>
          <w:szCs w:val="24"/>
          <w:vertAlign w:val="superscript"/>
          <w:lang w:val="en-US"/>
        </w:rPr>
        <w:t>5,*</w:t>
      </w:r>
      <w:proofErr w:type="gramEnd"/>
      <w:r w:rsidRPr="000F32CF">
        <w:rPr>
          <w:rFonts w:ascii="Times New Roman" w:hAnsi="Times New Roman" w:cs="Times New Roman"/>
          <w:sz w:val="24"/>
          <w:szCs w:val="24"/>
          <w:lang w:val="en-US"/>
        </w:rPr>
        <w:t>, Ariana Strandburg-Peshkin</w:t>
      </w:r>
      <w:r w:rsidRPr="00151784">
        <w:rPr>
          <w:rFonts w:asciiTheme="majorBidi" w:hAnsiTheme="majorBidi" w:cstheme="majorBidi"/>
          <w:sz w:val="24"/>
          <w:szCs w:val="24"/>
          <w:vertAlign w:val="superscript"/>
          <w:lang w:val="en-US"/>
        </w:rPr>
        <w:t>1</w:t>
      </w:r>
      <w:r>
        <w:rPr>
          <w:rFonts w:asciiTheme="majorBidi" w:hAnsiTheme="majorBidi" w:cstheme="majorBidi"/>
          <w:sz w:val="24"/>
          <w:szCs w:val="24"/>
          <w:vertAlign w:val="superscript"/>
          <w:lang w:val="en-US"/>
        </w:rPr>
        <w:t>,2,3,4,*</w:t>
      </w:r>
    </w:p>
    <w:p w14:paraId="080762FF" w14:textId="77777777" w:rsidR="005D20C4" w:rsidRDefault="005D20C4" w:rsidP="005D20C4">
      <w:pPr>
        <w:spacing w:line="360" w:lineRule="auto"/>
        <w:jc w:val="both"/>
        <w:rPr>
          <w:rFonts w:asciiTheme="majorBidi" w:hAnsiTheme="majorBidi" w:cstheme="majorBidi"/>
          <w:sz w:val="24"/>
          <w:szCs w:val="24"/>
          <w:lang w:val="en-US"/>
        </w:rPr>
      </w:pPr>
    </w:p>
    <w:p w14:paraId="1E6D8FCE" w14:textId="77777777" w:rsidR="005D20C4" w:rsidRDefault="005D20C4" w:rsidP="005D20C4">
      <w:pPr>
        <w:pStyle w:val="ListParagraph"/>
        <w:numPr>
          <w:ilvl w:val="0"/>
          <w:numId w:val="7"/>
        </w:numPr>
        <w:spacing w:line="360" w:lineRule="auto"/>
        <w:jc w:val="both"/>
        <w:rPr>
          <w:rFonts w:asciiTheme="majorBidi" w:hAnsiTheme="majorBidi" w:cstheme="majorBidi"/>
          <w:sz w:val="24"/>
          <w:szCs w:val="24"/>
          <w:lang w:val="en-US"/>
        </w:rPr>
      </w:pPr>
      <w:r w:rsidRPr="00601EC4">
        <w:rPr>
          <w:rFonts w:asciiTheme="majorBidi" w:hAnsiTheme="majorBidi" w:cstheme="majorBidi"/>
          <w:sz w:val="24"/>
          <w:szCs w:val="24"/>
          <w:lang w:val="en-US"/>
        </w:rPr>
        <w:t xml:space="preserve">Department of Biology, University of Konstanz, </w:t>
      </w:r>
      <w:bookmarkStart w:id="2" w:name="_Hlk48817156"/>
      <w:r w:rsidRPr="00601EC4">
        <w:rPr>
          <w:rFonts w:asciiTheme="majorBidi" w:hAnsiTheme="majorBidi" w:cstheme="majorBidi"/>
          <w:sz w:val="24"/>
          <w:szCs w:val="24"/>
          <w:lang w:val="en-US"/>
        </w:rPr>
        <w:t>Konstanz, Germany</w:t>
      </w:r>
      <w:bookmarkEnd w:id="2"/>
    </w:p>
    <w:p w14:paraId="6C328A08" w14:textId="77777777" w:rsidR="005D20C4" w:rsidRDefault="005D20C4" w:rsidP="005D20C4">
      <w:pPr>
        <w:pStyle w:val="ListParagraph"/>
        <w:numPr>
          <w:ilvl w:val="0"/>
          <w:numId w:val="7"/>
        </w:numPr>
        <w:spacing w:line="360" w:lineRule="auto"/>
        <w:jc w:val="both"/>
        <w:rPr>
          <w:rFonts w:ascii="Times New Roman" w:hAnsi="Times New Roman" w:cs="Times New Roman"/>
          <w:sz w:val="24"/>
          <w:szCs w:val="24"/>
          <w:lang w:val="en-US"/>
        </w:rPr>
      </w:pPr>
      <w:r w:rsidRPr="00601EC4">
        <w:rPr>
          <w:rFonts w:asciiTheme="majorBidi" w:hAnsiTheme="majorBidi" w:cstheme="majorBidi"/>
          <w:sz w:val="24"/>
          <w:szCs w:val="24"/>
          <w:lang w:val="en-US"/>
        </w:rPr>
        <w:t>Department for the Ecology of Animal Societies</w:t>
      </w:r>
      <w:r>
        <w:rPr>
          <w:rFonts w:asciiTheme="majorBidi" w:hAnsiTheme="majorBidi" w:cstheme="majorBidi"/>
          <w:sz w:val="24"/>
          <w:szCs w:val="24"/>
          <w:lang w:val="en-US"/>
        </w:rPr>
        <w:t xml:space="preserve">, </w:t>
      </w:r>
      <w:r w:rsidRPr="00601EC4">
        <w:rPr>
          <w:rFonts w:asciiTheme="majorBidi" w:hAnsiTheme="majorBidi" w:cstheme="majorBidi"/>
          <w:sz w:val="24"/>
          <w:szCs w:val="24"/>
          <w:lang w:val="en-US"/>
        </w:rPr>
        <w:t xml:space="preserve">Max </w:t>
      </w:r>
      <w:r w:rsidRPr="000F32CF">
        <w:rPr>
          <w:rFonts w:ascii="Times New Roman" w:hAnsi="Times New Roman" w:cs="Times New Roman"/>
          <w:sz w:val="24"/>
          <w:szCs w:val="24"/>
          <w:lang w:val="en-US"/>
        </w:rPr>
        <w:t>Planck Institute of Animal Behavior, Konstanz, Germany</w:t>
      </w:r>
    </w:p>
    <w:p w14:paraId="69E63796" w14:textId="77777777" w:rsidR="005D20C4" w:rsidRPr="000F32CF" w:rsidRDefault="005D20C4" w:rsidP="005D20C4">
      <w:pPr>
        <w:pStyle w:val="ListParagraph"/>
        <w:numPr>
          <w:ilvl w:val="0"/>
          <w:numId w:val="7"/>
        </w:numPr>
        <w:spacing w:line="360" w:lineRule="auto"/>
        <w:jc w:val="both"/>
        <w:rPr>
          <w:rFonts w:ascii="Times New Roman" w:hAnsi="Times New Roman" w:cs="Times New Roman"/>
          <w:sz w:val="24"/>
          <w:szCs w:val="24"/>
          <w:lang w:val="en-US"/>
        </w:rPr>
      </w:pPr>
      <w:r w:rsidRPr="005D20C4">
        <w:rPr>
          <w:rFonts w:ascii="Times New Roman" w:hAnsi="Times New Roman" w:cs="Times New Roman"/>
          <w:sz w:val="24"/>
          <w:szCs w:val="24"/>
          <w:lang w:val="en-CA"/>
        </w:rPr>
        <w:t>Centre for the Advanced Study of Collective Behaviour, University of Konstanz, Konstanz, Germany</w:t>
      </w:r>
    </w:p>
    <w:p w14:paraId="3FEF57E0" w14:textId="77777777" w:rsidR="005D20C4" w:rsidRPr="000F32CF" w:rsidRDefault="005D20C4" w:rsidP="005D20C4">
      <w:pPr>
        <w:pStyle w:val="ListParagraph"/>
        <w:numPr>
          <w:ilvl w:val="0"/>
          <w:numId w:val="7"/>
        </w:numPr>
        <w:spacing w:line="360" w:lineRule="auto"/>
        <w:jc w:val="both"/>
        <w:rPr>
          <w:rFonts w:ascii="Times New Roman" w:hAnsi="Times New Roman" w:cs="Times New Roman"/>
          <w:sz w:val="24"/>
          <w:szCs w:val="24"/>
          <w:lang w:val="en-US"/>
        </w:rPr>
      </w:pPr>
      <w:r w:rsidRPr="000F32CF">
        <w:rPr>
          <w:rFonts w:ascii="Times New Roman" w:hAnsi="Times New Roman" w:cs="Times New Roman"/>
          <w:sz w:val="24"/>
          <w:szCs w:val="24"/>
          <w:lang w:val="en-US"/>
        </w:rPr>
        <w:t>Department of Evolutionary Biology and Environmental Studies, University of Zurich, Zurich, Switzerland</w:t>
      </w:r>
    </w:p>
    <w:p w14:paraId="5C0AF2CE" w14:textId="058C82AD" w:rsidR="005D20C4" w:rsidRDefault="005D20C4" w:rsidP="005D20C4">
      <w:pPr>
        <w:pStyle w:val="ListParagraph"/>
        <w:numPr>
          <w:ilvl w:val="0"/>
          <w:numId w:val="7"/>
        </w:numPr>
        <w:spacing w:line="360" w:lineRule="auto"/>
        <w:jc w:val="both"/>
        <w:rPr>
          <w:rFonts w:asciiTheme="majorBidi" w:hAnsiTheme="majorBidi" w:cstheme="majorBidi"/>
          <w:sz w:val="24"/>
          <w:szCs w:val="24"/>
          <w:lang w:val="en-US"/>
        </w:rPr>
      </w:pPr>
      <w:r w:rsidRPr="00DC3B49">
        <w:rPr>
          <w:rFonts w:asciiTheme="majorBidi" w:hAnsiTheme="majorBidi" w:cstheme="majorBidi"/>
          <w:sz w:val="24"/>
          <w:szCs w:val="24"/>
          <w:lang w:val="en-US"/>
        </w:rPr>
        <w:t xml:space="preserve">Kalahari Meerkat Project, </w:t>
      </w:r>
      <w:proofErr w:type="spellStart"/>
      <w:r w:rsidRPr="00DC3B49">
        <w:rPr>
          <w:rFonts w:asciiTheme="majorBidi" w:hAnsiTheme="majorBidi" w:cstheme="majorBidi"/>
          <w:sz w:val="24"/>
          <w:szCs w:val="24"/>
          <w:lang w:val="en-US"/>
        </w:rPr>
        <w:t>Kuruman</w:t>
      </w:r>
      <w:proofErr w:type="spellEnd"/>
      <w:r w:rsidRPr="00DC3B49">
        <w:rPr>
          <w:rFonts w:asciiTheme="majorBidi" w:hAnsiTheme="majorBidi" w:cstheme="majorBidi"/>
          <w:sz w:val="24"/>
          <w:szCs w:val="24"/>
          <w:lang w:val="en-US"/>
        </w:rPr>
        <w:t xml:space="preserve"> River Reserve, Northern Cape, South Africa</w:t>
      </w:r>
    </w:p>
    <w:p w14:paraId="7A7DE09D" w14:textId="77777777" w:rsidR="005D20C4" w:rsidRDefault="005D20C4" w:rsidP="005D20C4">
      <w:pPr>
        <w:pStyle w:val="ListParagraph"/>
        <w:spacing w:line="360" w:lineRule="auto"/>
        <w:jc w:val="both"/>
        <w:rPr>
          <w:rFonts w:asciiTheme="majorBidi" w:hAnsiTheme="majorBidi" w:cstheme="majorBidi"/>
          <w:sz w:val="24"/>
          <w:szCs w:val="24"/>
          <w:lang w:val="en-US"/>
        </w:rPr>
      </w:pPr>
    </w:p>
    <w:p w14:paraId="2B11BF26" w14:textId="77777777" w:rsidR="005D20C4" w:rsidRDefault="005D20C4" w:rsidP="005D20C4">
      <w:pPr>
        <w:pStyle w:val="ListParagraph"/>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w:t>
      </w:r>
      <w:proofErr w:type="gramStart"/>
      <w:r>
        <w:rPr>
          <w:rFonts w:asciiTheme="majorBidi" w:hAnsiTheme="majorBidi" w:cstheme="majorBidi"/>
          <w:sz w:val="24"/>
          <w:szCs w:val="24"/>
          <w:lang w:val="en-US"/>
        </w:rPr>
        <w:t>joint</w:t>
      </w:r>
      <w:proofErr w:type="gramEnd"/>
      <w:r>
        <w:rPr>
          <w:rFonts w:asciiTheme="majorBidi" w:hAnsiTheme="majorBidi" w:cstheme="majorBidi"/>
          <w:sz w:val="24"/>
          <w:szCs w:val="24"/>
          <w:lang w:val="en-US"/>
        </w:rPr>
        <w:t xml:space="preserve"> senior author</w:t>
      </w:r>
    </w:p>
    <w:p w14:paraId="44C94612" w14:textId="330FF043" w:rsidR="005D20C4" w:rsidRPr="005D20C4" w:rsidRDefault="005D20C4" w:rsidP="005D20C4">
      <w:pPr>
        <w:spacing w:line="360" w:lineRule="auto"/>
        <w:jc w:val="both"/>
        <w:rPr>
          <w:rFonts w:asciiTheme="majorBidi" w:hAnsiTheme="majorBidi" w:cstheme="majorBidi"/>
          <w:sz w:val="24"/>
          <w:szCs w:val="24"/>
          <w:lang w:val="en-US" w:bidi="he-IL"/>
        </w:rPr>
      </w:pPr>
      <w:r>
        <w:rPr>
          <w:rFonts w:cstheme="minorHAnsi"/>
          <w:b/>
          <w:bCs/>
          <w:lang w:val="en-CA"/>
        </w:rPr>
        <w:br w:type="page"/>
      </w:r>
    </w:p>
    <w:p w14:paraId="257B9074" w14:textId="3F02107B" w:rsidR="005D20C4" w:rsidRPr="005D20C4" w:rsidRDefault="005D20C4" w:rsidP="00D27F62">
      <w:pPr>
        <w:spacing w:line="360" w:lineRule="auto"/>
        <w:jc w:val="both"/>
        <w:rPr>
          <w:rFonts w:cstheme="minorHAnsi"/>
          <w:b/>
          <w:bCs/>
          <w:sz w:val="28"/>
          <w:szCs w:val="28"/>
          <w:lang w:val="en-CA"/>
        </w:rPr>
      </w:pPr>
      <w:r w:rsidRPr="005D20C4">
        <w:rPr>
          <w:rFonts w:cstheme="minorHAnsi"/>
          <w:b/>
          <w:bCs/>
          <w:sz w:val="28"/>
          <w:szCs w:val="28"/>
          <w:lang w:val="en-CA"/>
        </w:rPr>
        <w:lastRenderedPageBreak/>
        <w:t>ABSTRACT</w:t>
      </w:r>
    </w:p>
    <w:p w14:paraId="06A90BDD" w14:textId="77777777" w:rsidR="005D20C4" w:rsidRDefault="005D20C4">
      <w:pPr>
        <w:rPr>
          <w:rFonts w:cstheme="minorHAnsi"/>
          <w:b/>
          <w:bCs/>
          <w:lang w:val="en-CA"/>
        </w:rPr>
      </w:pPr>
      <w:r>
        <w:rPr>
          <w:rFonts w:cstheme="minorHAnsi"/>
          <w:b/>
          <w:bCs/>
          <w:lang w:val="en-CA"/>
        </w:rPr>
        <w:br w:type="page"/>
      </w:r>
    </w:p>
    <w:p w14:paraId="154BF7ED" w14:textId="10617A99" w:rsidR="0036157B" w:rsidRPr="005D20C4" w:rsidRDefault="0036157B" w:rsidP="00D27F62">
      <w:pPr>
        <w:spacing w:line="360" w:lineRule="auto"/>
        <w:jc w:val="both"/>
        <w:rPr>
          <w:rFonts w:cstheme="minorHAnsi"/>
          <w:b/>
          <w:bCs/>
          <w:sz w:val="28"/>
          <w:szCs w:val="28"/>
          <w:lang w:val="en-CA"/>
        </w:rPr>
      </w:pPr>
      <w:r w:rsidRPr="005D20C4">
        <w:rPr>
          <w:rFonts w:cstheme="minorHAnsi"/>
          <w:b/>
          <w:bCs/>
          <w:sz w:val="28"/>
          <w:szCs w:val="28"/>
          <w:lang w:val="en-CA"/>
        </w:rPr>
        <w:lastRenderedPageBreak/>
        <w:t>INTRODUCTION</w:t>
      </w:r>
    </w:p>
    <w:p w14:paraId="1E72FE44" w14:textId="250CB9C4" w:rsidR="0036157B" w:rsidRPr="004202FE" w:rsidRDefault="0036157B" w:rsidP="004202FE">
      <w:pPr>
        <w:spacing w:line="360" w:lineRule="auto"/>
        <w:jc w:val="both"/>
        <w:rPr>
          <w:rFonts w:cstheme="minorHAnsi"/>
          <w:lang w:val="en-CA"/>
        </w:rPr>
      </w:pPr>
      <w:r w:rsidRPr="004202FE">
        <w:rPr>
          <w:rFonts w:cstheme="minorHAnsi"/>
          <w:lang w:val="en-CA"/>
        </w:rPr>
        <w:t xml:space="preserve">Social animal groups in the wild constantly have to </w:t>
      </w:r>
      <w:commentRangeStart w:id="3"/>
      <w:r w:rsidRPr="004202FE">
        <w:rPr>
          <w:rFonts w:cstheme="minorHAnsi"/>
          <w:lang w:val="en-CA"/>
        </w:rPr>
        <w:t>make decisions during movement while somehow managing to remain cohesive</w:t>
      </w:r>
      <w:commentRangeEnd w:id="3"/>
      <w:r w:rsidR="00581BE7">
        <w:rPr>
          <w:rStyle w:val="CommentReference"/>
          <w:lang w:val="en-CA" w:bidi="he-IL"/>
        </w:rPr>
        <w:commentReference w:id="3"/>
      </w:r>
      <w:r w:rsidRPr="004202FE">
        <w:rPr>
          <w:rFonts w:cstheme="minorHAnsi"/>
          <w:lang w:val="en-CA"/>
        </w:rPr>
        <w:t>. Consensus</w:t>
      </w:r>
      <w:r w:rsidR="00FF5DF0" w:rsidRPr="004202FE">
        <w:rPr>
          <w:rFonts w:cstheme="minorHAnsi"/>
          <w:lang w:val="en-CA"/>
        </w:rPr>
        <w:t xml:space="preserve"> is</w:t>
      </w:r>
      <w:r w:rsidRPr="004202FE">
        <w:rPr>
          <w:rFonts w:cstheme="minorHAnsi"/>
          <w:lang w:val="en-CA"/>
        </w:rPr>
        <w:t xml:space="preserve"> often achieved by the emergence of </w:t>
      </w:r>
      <w:commentRangeStart w:id="4"/>
      <w:r w:rsidRPr="004202FE">
        <w:rPr>
          <w:rFonts w:cstheme="minorHAnsi"/>
          <w:lang w:val="en-CA"/>
        </w:rPr>
        <w:t xml:space="preserve">more influential individuals </w:t>
      </w:r>
      <w:commentRangeEnd w:id="4"/>
      <w:r w:rsidR="00F11840">
        <w:rPr>
          <w:rStyle w:val="CommentReference"/>
          <w:lang w:val="en-CA" w:bidi="he-IL"/>
        </w:rPr>
        <w:commentReference w:id="4"/>
      </w:r>
      <w:r w:rsidRPr="004202FE">
        <w:rPr>
          <w:rFonts w:cstheme="minorHAnsi"/>
          <w:lang w:val="en-CA"/>
        </w:rPr>
        <w:t xml:space="preserve">followed by the rest of the </w:t>
      </w:r>
      <w:commentRangeStart w:id="5"/>
      <w:r w:rsidRPr="004202FE">
        <w:rPr>
          <w:rFonts w:cstheme="minorHAnsi"/>
          <w:lang w:val="en-CA"/>
        </w:rPr>
        <w:t>group</w:t>
      </w:r>
      <w:commentRangeEnd w:id="5"/>
      <w:r w:rsidR="00581BE7">
        <w:rPr>
          <w:rStyle w:val="CommentReference"/>
          <w:lang w:val="en-CA" w:bidi="he-IL"/>
        </w:rPr>
        <w:commentReference w:id="5"/>
      </w:r>
      <w:r w:rsidR="00100C6C" w:rsidRPr="004202FE">
        <w:rPr>
          <w:rFonts w:cstheme="minorHAnsi"/>
          <w:lang w:val="en-CA"/>
        </w:rPr>
        <w:t>, but more democratic systems also exist.</w:t>
      </w:r>
    </w:p>
    <w:p w14:paraId="557CB05F" w14:textId="77777777" w:rsidR="00EA0487" w:rsidRPr="003649B8" w:rsidRDefault="00EA0487" w:rsidP="00D27F62">
      <w:pPr>
        <w:pStyle w:val="ListParagraph"/>
        <w:spacing w:line="360" w:lineRule="auto"/>
        <w:jc w:val="both"/>
        <w:rPr>
          <w:rFonts w:cstheme="minorHAnsi"/>
          <w:lang w:val="en-CA"/>
        </w:rPr>
      </w:pPr>
    </w:p>
    <w:p w14:paraId="28C1103D" w14:textId="6584A4DE" w:rsidR="0036157B" w:rsidRPr="004202FE" w:rsidRDefault="0036157B" w:rsidP="004202FE">
      <w:pPr>
        <w:spacing w:line="360" w:lineRule="auto"/>
        <w:jc w:val="both"/>
        <w:rPr>
          <w:rFonts w:cstheme="minorHAnsi"/>
          <w:lang w:val="en-CA"/>
        </w:rPr>
      </w:pPr>
      <w:r w:rsidRPr="004202FE">
        <w:rPr>
          <w:rFonts w:cstheme="minorHAnsi"/>
          <w:lang w:val="en-CA"/>
        </w:rPr>
        <w:t xml:space="preserve">Different types of decisions likely entail different processes. In particular, decisions about direction (where to go) and timing (when to go) of movement </w:t>
      </w:r>
      <w:commentRangeStart w:id="6"/>
      <w:r w:rsidRPr="004202FE">
        <w:rPr>
          <w:rFonts w:cstheme="minorHAnsi"/>
          <w:lang w:val="en-CA"/>
        </w:rPr>
        <w:t>fundamentally differ</w:t>
      </w:r>
      <w:r w:rsidR="00100C6C" w:rsidRPr="004202FE">
        <w:rPr>
          <w:rFonts w:cstheme="minorHAnsi"/>
          <w:lang w:val="en-CA"/>
        </w:rPr>
        <w:t xml:space="preserve">. </w:t>
      </w:r>
      <w:commentRangeEnd w:id="6"/>
      <w:r w:rsidR="00581BE7">
        <w:rPr>
          <w:rStyle w:val="CommentReference"/>
          <w:lang w:val="en-CA" w:bidi="he-IL"/>
        </w:rPr>
        <w:commentReference w:id="6"/>
      </w:r>
      <w:r w:rsidRPr="004202FE">
        <w:rPr>
          <w:rFonts w:cstheme="minorHAnsi"/>
          <w:lang w:val="en-CA"/>
        </w:rPr>
        <w:t xml:space="preserve">Influence patterns might thus </w:t>
      </w:r>
      <w:r w:rsidR="00100C6C" w:rsidRPr="004202FE">
        <w:rPr>
          <w:rFonts w:cstheme="minorHAnsi"/>
          <w:lang w:val="en-CA"/>
        </w:rPr>
        <w:t>vary</w:t>
      </w:r>
      <w:r w:rsidRPr="004202FE">
        <w:rPr>
          <w:rFonts w:cstheme="minorHAnsi"/>
          <w:lang w:val="en-CA"/>
        </w:rPr>
        <w:t xml:space="preserve"> depending on decision types. In addition, </w:t>
      </w:r>
      <w:commentRangeStart w:id="7"/>
      <w:commentRangeStart w:id="8"/>
      <w:r w:rsidRPr="004202FE">
        <w:rPr>
          <w:rFonts w:cstheme="minorHAnsi"/>
          <w:lang w:val="en-CA"/>
        </w:rPr>
        <w:t xml:space="preserve">leadership tendency </w:t>
      </w:r>
      <w:commentRangeEnd w:id="7"/>
      <w:r w:rsidR="00F37F3C">
        <w:rPr>
          <w:rStyle w:val="CommentReference"/>
          <w:lang w:val="en-CA" w:bidi="he-IL"/>
        </w:rPr>
        <w:commentReference w:id="7"/>
      </w:r>
      <w:commentRangeEnd w:id="8"/>
      <w:r w:rsidR="00581BE7">
        <w:rPr>
          <w:rStyle w:val="CommentReference"/>
          <w:lang w:val="en-CA" w:bidi="he-IL"/>
        </w:rPr>
        <w:commentReference w:id="8"/>
      </w:r>
      <w:r w:rsidRPr="004202FE">
        <w:rPr>
          <w:rFonts w:cstheme="minorHAnsi"/>
          <w:lang w:val="en-CA"/>
        </w:rPr>
        <w:t xml:space="preserve">is likely a very versatile trait: </w:t>
      </w:r>
      <w:commentRangeStart w:id="9"/>
      <w:r w:rsidRPr="004202FE">
        <w:rPr>
          <w:rFonts w:cstheme="minorHAnsi"/>
          <w:lang w:val="en-CA"/>
        </w:rPr>
        <w:t>probably differences in patterns between group of a same species, + influence might be expressed in more than one way</w:t>
      </w:r>
      <w:r w:rsidR="00F451CF" w:rsidRPr="004202FE">
        <w:rPr>
          <w:rFonts w:cstheme="minorHAnsi"/>
          <w:lang w:val="en-CA"/>
        </w:rPr>
        <w:t>, or differently in different contexts</w:t>
      </w:r>
      <w:commentRangeEnd w:id="9"/>
      <w:r w:rsidR="00581BE7">
        <w:rPr>
          <w:rStyle w:val="CommentReference"/>
          <w:lang w:val="en-CA" w:bidi="he-IL"/>
        </w:rPr>
        <w:commentReference w:id="9"/>
      </w:r>
    </w:p>
    <w:p w14:paraId="180BB62A" w14:textId="77777777" w:rsidR="00EA0487" w:rsidRPr="003649B8" w:rsidRDefault="00EA0487" w:rsidP="00D27F62">
      <w:pPr>
        <w:pStyle w:val="ListParagraph"/>
        <w:spacing w:line="360" w:lineRule="auto"/>
        <w:jc w:val="both"/>
        <w:rPr>
          <w:rFonts w:cstheme="minorHAnsi"/>
          <w:lang w:val="en-CA"/>
        </w:rPr>
      </w:pPr>
    </w:p>
    <w:p w14:paraId="4576446F" w14:textId="7F2B3224" w:rsidR="00EA0487" w:rsidRPr="004202FE" w:rsidRDefault="0036157B" w:rsidP="004202FE">
      <w:pPr>
        <w:spacing w:line="360" w:lineRule="auto"/>
        <w:jc w:val="both"/>
        <w:rPr>
          <w:rFonts w:cstheme="minorHAnsi"/>
          <w:lang w:val="en-CA"/>
        </w:rPr>
      </w:pPr>
      <w:r w:rsidRPr="004202FE">
        <w:rPr>
          <w:rFonts w:cstheme="minorHAnsi"/>
          <w:lang w:val="en-CA"/>
        </w:rPr>
        <w:t xml:space="preserve">Thanks to </w:t>
      </w:r>
      <w:commentRangeStart w:id="10"/>
      <w:r w:rsidRPr="004202FE">
        <w:rPr>
          <w:rFonts w:cstheme="minorHAnsi"/>
          <w:lang w:val="en-CA"/>
        </w:rPr>
        <w:t>new technologies</w:t>
      </w:r>
      <w:commentRangeEnd w:id="10"/>
      <w:r w:rsidR="009C4E26">
        <w:rPr>
          <w:rStyle w:val="CommentReference"/>
          <w:lang w:val="en-CA" w:bidi="he-IL"/>
        </w:rPr>
        <w:commentReference w:id="10"/>
      </w:r>
      <w:r w:rsidRPr="004202FE">
        <w:rPr>
          <w:rFonts w:cstheme="minorHAnsi"/>
          <w:lang w:val="en-CA"/>
        </w:rPr>
        <w:t>, more and more studies are able to look at leadership and influence patterns in wild social groups</w:t>
      </w:r>
      <w:ins w:id="11" w:author="Clemens" w:date="2021-11-12T08:55:00Z">
        <w:r w:rsidR="00581BE7">
          <w:rPr>
            <w:rFonts w:cstheme="minorHAnsi"/>
            <w:lang w:val="en-CA"/>
          </w:rPr>
          <w:t>.</w:t>
        </w:r>
      </w:ins>
      <w:del w:id="12" w:author="Clemens" w:date="2021-11-12T08:55:00Z">
        <w:r w:rsidRPr="004202FE" w:rsidDel="00581BE7">
          <w:rPr>
            <w:rFonts w:cstheme="minorHAnsi"/>
            <w:lang w:val="en-CA"/>
          </w:rPr>
          <w:delText>,</w:delText>
        </w:r>
      </w:del>
      <w:r w:rsidRPr="004202FE">
        <w:rPr>
          <w:rFonts w:cstheme="minorHAnsi"/>
          <w:lang w:val="en-CA"/>
        </w:rPr>
        <w:t xml:space="preserve"> </w:t>
      </w:r>
      <w:commentRangeStart w:id="13"/>
      <w:ins w:id="14" w:author="Clemens" w:date="2021-11-12T09:06:00Z">
        <w:r w:rsidR="009C4E26">
          <w:rPr>
            <w:rFonts w:cstheme="minorHAnsi"/>
            <w:lang w:val="en-CA"/>
          </w:rPr>
          <w:t xml:space="preserve">This </w:t>
        </w:r>
        <w:r w:rsidR="00F738A5">
          <w:rPr>
            <w:rFonts w:cstheme="minorHAnsi"/>
            <w:lang w:val="en-CA"/>
          </w:rPr>
          <w:t xml:space="preserve">should </w:t>
        </w:r>
        <w:r w:rsidR="009C4E26">
          <w:rPr>
            <w:rFonts w:cstheme="minorHAnsi"/>
            <w:lang w:val="en-CA"/>
          </w:rPr>
          <w:t xml:space="preserve">enable a comprehensive assessment </w:t>
        </w:r>
        <w:r w:rsidR="00F738A5">
          <w:rPr>
            <w:rFonts w:cstheme="minorHAnsi"/>
            <w:lang w:val="en-CA"/>
          </w:rPr>
          <w:t xml:space="preserve">of factors that influence leadership. </w:t>
        </w:r>
      </w:ins>
      <w:del w:id="15" w:author="Clemens" w:date="2021-11-12T08:55:00Z">
        <w:r w:rsidRPr="004202FE" w:rsidDel="00581BE7">
          <w:rPr>
            <w:rFonts w:cstheme="minorHAnsi"/>
            <w:lang w:val="en-CA"/>
          </w:rPr>
          <w:delText xml:space="preserve">which is great. </w:delText>
        </w:r>
      </w:del>
      <w:r w:rsidRPr="004202FE">
        <w:rPr>
          <w:rFonts w:cstheme="minorHAnsi"/>
          <w:lang w:val="en-CA"/>
        </w:rPr>
        <w:t xml:space="preserve">However, </w:t>
      </w:r>
      <w:ins w:id="16" w:author="Clemens" w:date="2021-11-12T09:06:00Z">
        <w:r w:rsidR="00F738A5">
          <w:rPr>
            <w:rFonts w:cstheme="minorHAnsi"/>
            <w:lang w:val="en-CA"/>
          </w:rPr>
          <w:t xml:space="preserve">so </w:t>
        </w:r>
        <w:proofErr w:type="gramStart"/>
        <w:r w:rsidR="00F738A5">
          <w:rPr>
            <w:rFonts w:cstheme="minorHAnsi"/>
            <w:lang w:val="en-CA"/>
          </w:rPr>
          <w:t>far</w:t>
        </w:r>
        <w:proofErr w:type="gramEnd"/>
        <w:r w:rsidR="00F738A5">
          <w:rPr>
            <w:rFonts w:cstheme="minorHAnsi"/>
            <w:lang w:val="en-CA"/>
          </w:rPr>
          <w:t xml:space="preserve"> </w:t>
        </w:r>
      </w:ins>
      <w:r w:rsidRPr="004202FE">
        <w:rPr>
          <w:rFonts w:cstheme="minorHAnsi"/>
          <w:lang w:val="en-CA"/>
        </w:rPr>
        <w:t xml:space="preserve">many </w:t>
      </w:r>
      <w:ins w:id="17" w:author="Clemens" w:date="2021-11-12T09:03:00Z">
        <w:r w:rsidR="009C4E26">
          <w:rPr>
            <w:rFonts w:cstheme="minorHAnsi"/>
            <w:lang w:val="en-CA"/>
          </w:rPr>
          <w:t xml:space="preserve">studies </w:t>
        </w:r>
      </w:ins>
      <w:del w:id="18" w:author="Clemens" w:date="2021-11-12T09:06:00Z">
        <w:r w:rsidRPr="004202FE" w:rsidDel="00F738A5">
          <w:rPr>
            <w:rFonts w:cstheme="minorHAnsi"/>
            <w:lang w:val="en-CA"/>
          </w:rPr>
          <w:delText xml:space="preserve">are </w:delText>
        </w:r>
      </w:del>
      <w:ins w:id="19" w:author="Clemens" w:date="2021-11-12T09:06:00Z">
        <w:r w:rsidR="00F738A5">
          <w:rPr>
            <w:rFonts w:cstheme="minorHAnsi"/>
            <w:lang w:val="en-CA"/>
          </w:rPr>
          <w:t>have been</w:t>
        </w:r>
        <w:r w:rsidR="00F738A5" w:rsidRPr="004202FE">
          <w:rPr>
            <w:rFonts w:cstheme="minorHAnsi"/>
            <w:lang w:val="en-CA"/>
          </w:rPr>
          <w:t xml:space="preserve"> </w:t>
        </w:r>
      </w:ins>
      <w:ins w:id="20" w:author="Clemens" w:date="2021-11-12T09:03:00Z">
        <w:r w:rsidR="009C4E26">
          <w:rPr>
            <w:rFonts w:cstheme="minorHAnsi"/>
            <w:lang w:val="en-CA"/>
          </w:rPr>
          <w:t>restricted</w:t>
        </w:r>
      </w:ins>
      <w:ins w:id="21" w:author="Clemens" w:date="2021-11-12T09:04:00Z">
        <w:r w:rsidR="009C4E26">
          <w:rPr>
            <w:rFonts w:cstheme="minorHAnsi"/>
            <w:lang w:val="en-CA"/>
          </w:rPr>
          <w:t xml:space="preserve"> by technical or logistical limitations.</w:t>
        </w:r>
      </w:ins>
      <w:ins w:id="22" w:author="Clemens" w:date="2021-11-12T09:03:00Z">
        <w:r w:rsidR="009C4E26">
          <w:rPr>
            <w:rFonts w:cstheme="minorHAnsi"/>
            <w:lang w:val="en-CA"/>
          </w:rPr>
          <w:t xml:space="preserve"> </w:t>
        </w:r>
      </w:ins>
      <w:ins w:id="23" w:author="Clemens" w:date="2021-11-12T09:06:00Z">
        <w:r w:rsidR="00F738A5">
          <w:rPr>
            <w:rFonts w:cstheme="minorHAnsi"/>
            <w:lang w:val="en-CA"/>
          </w:rPr>
          <w:t>As</w:t>
        </w:r>
      </w:ins>
      <w:ins w:id="24" w:author="Clemens" w:date="2021-11-12T09:07:00Z">
        <w:r w:rsidR="00F738A5">
          <w:rPr>
            <w:rFonts w:cstheme="minorHAnsi"/>
            <w:lang w:val="en-CA"/>
          </w:rPr>
          <w:t xml:space="preserve"> a </w:t>
        </w:r>
        <w:proofErr w:type="gramStart"/>
        <w:r w:rsidR="00F738A5">
          <w:rPr>
            <w:rFonts w:cstheme="minorHAnsi"/>
            <w:lang w:val="en-CA"/>
          </w:rPr>
          <w:t>result</w:t>
        </w:r>
        <w:proofErr w:type="gramEnd"/>
        <w:r w:rsidR="00F738A5">
          <w:rPr>
            <w:rFonts w:cstheme="minorHAnsi"/>
            <w:lang w:val="en-CA"/>
          </w:rPr>
          <w:t xml:space="preserve"> some studies</w:t>
        </w:r>
      </w:ins>
      <w:ins w:id="25" w:author="Clemens" w:date="2021-11-12T09:03:00Z">
        <w:r w:rsidR="009C4E26">
          <w:rPr>
            <w:rFonts w:cstheme="minorHAnsi"/>
            <w:lang w:val="en-CA"/>
          </w:rPr>
          <w:t xml:space="preserve"> </w:t>
        </w:r>
      </w:ins>
      <w:ins w:id="26" w:author="Clemens" w:date="2021-11-12T09:04:00Z">
        <w:r w:rsidR="009C4E26">
          <w:rPr>
            <w:rFonts w:cstheme="minorHAnsi"/>
            <w:lang w:val="en-CA"/>
          </w:rPr>
          <w:t xml:space="preserve">were only </w:t>
        </w:r>
      </w:ins>
      <w:r w:rsidRPr="004202FE">
        <w:rPr>
          <w:rFonts w:cstheme="minorHAnsi"/>
          <w:lang w:val="en-CA"/>
        </w:rPr>
        <w:t xml:space="preserve">able to </w:t>
      </w:r>
      <w:del w:id="27" w:author="Clemens" w:date="2021-11-12T09:04:00Z">
        <w:r w:rsidRPr="004202FE" w:rsidDel="009C4E26">
          <w:rPr>
            <w:rFonts w:cstheme="minorHAnsi"/>
            <w:lang w:val="en-CA"/>
          </w:rPr>
          <w:delText xml:space="preserve">study </w:delText>
        </w:r>
      </w:del>
      <w:ins w:id="28" w:author="Clemens" w:date="2021-11-12T09:04:00Z">
        <w:r w:rsidR="009C4E26">
          <w:rPr>
            <w:rFonts w:cstheme="minorHAnsi"/>
            <w:lang w:val="en-CA"/>
          </w:rPr>
          <w:t>investigate</w:t>
        </w:r>
        <w:r w:rsidR="009C4E26" w:rsidRPr="004202FE">
          <w:rPr>
            <w:rFonts w:cstheme="minorHAnsi"/>
            <w:lang w:val="en-CA"/>
          </w:rPr>
          <w:t xml:space="preserve"> </w:t>
        </w:r>
      </w:ins>
      <w:del w:id="29" w:author="Clemens" w:date="2021-11-12T09:03:00Z">
        <w:r w:rsidRPr="004202FE" w:rsidDel="009C4E26">
          <w:rPr>
            <w:rFonts w:cstheme="minorHAnsi"/>
            <w:lang w:val="en-CA"/>
          </w:rPr>
          <w:delText xml:space="preserve">only </w:delText>
        </w:r>
      </w:del>
      <w:r w:rsidRPr="004202FE">
        <w:rPr>
          <w:rFonts w:cstheme="minorHAnsi"/>
          <w:lang w:val="en-CA"/>
        </w:rPr>
        <w:t>one group at a time</w:t>
      </w:r>
      <w:ins w:id="30" w:author="Clemens" w:date="2021-11-12T09:05:00Z">
        <w:r w:rsidR="009C4E26">
          <w:rPr>
            <w:rFonts w:cstheme="minorHAnsi"/>
            <w:lang w:val="en-CA"/>
          </w:rPr>
          <w:t>. Example …</w:t>
        </w:r>
      </w:ins>
      <w:r w:rsidRPr="004202FE">
        <w:rPr>
          <w:rFonts w:cstheme="minorHAnsi"/>
          <w:lang w:val="en-CA"/>
        </w:rPr>
        <w:t xml:space="preserve">, are inferring leadership from a single </w:t>
      </w:r>
      <w:proofErr w:type="gramStart"/>
      <w:r w:rsidRPr="004202FE">
        <w:rPr>
          <w:rFonts w:cstheme="minorHAnsi"/>
          <w:lang w:val="en-CA"/>
        </w:rPr>
        <w:t>metric</w:t>
      </w:r>
      <w:r w:rsidR="00F451CF" w:rsidRPr="004202FE">
        <w:rPr>
          <w:rFonts w:cstheme="minorHAnsi"/>
          <w:lang w:val="en-CA"/>
        </w:rPr>
        <w:t xml:space="preserve"> </w:t>
      </w:r>
      <w:ins w:id="31" w:author="Clemens" w:date="2021-11-12T09:05:00Z">
        <w:r w:rsidR="009C4E26">
          <w:rPr>
            <w:rFonts w:cstheme="minorHAnsi"/>
            <w:lang w:val="en-CA"/>
          </w:rPr>
          <w:t xml:space="preserve"> -</w:t>
        </w:r>
        <w:proofErr w:type="gramEnd"/>
        <w:r w:rsidR="009C4E26">
          <w:rPr>
            <w:rFonts w:cstheme="minorHAnsi"/>
            <w:lang w:val="en-CA"/>
          </w:rPr>
          <w:t xml:space="preserve"> example: </w:t>
        </w:r>
      </w:ins>
      <w:del w:id="32" w:author="Clemens" w:date="2021-11-12T09:05:00Z">
        <w:r w:rsidR="00F451CF" w:rsidRPr="004202FE" w:rsidDel="009C4E26">
          <w:rPr>
            <w:rFonts w:cstheme="minorHAnsi"/>
            <w:lang w:val="en-CA"/>
          </w:rPr>
          <w:delText xml:space="preserve">(for instance </w:delText>
        </w:r>
      </w:del>
      <w:r w:rsidR="00F451CF" w:rsidRPr="004202FE">
        <w:rPr>
          <w:rFonts w:cstheme="minorHAnsi"/>
          <w:lang w:val="en-CA"/>
        </w:rPr>
        <w:t>who’s in the front)</w:t>
      </w:r>
      <w:ins w:id="33" w:author="Clemens" w:date="2021-11-12T09:05:00Z">
        <w:r w:rsidR="009C4E26">
          <w:rPr>
            <w:rFonts w:cstheme="minorHAnsi"/>
            <w:lang w:val="en-CA"/>
          </w:rPr>
          <w:t xml:space="preserve">. Finally, other studies </w:t>
        </w:r>
      </w:ins>
      <w:del w:id="34" w:author="Clemens" w:date="2021-11-12T09:05:00Z">
        <w:r w:rsidRPr="004202FE" w:rsidDel="009C4E26">
          <w:rPr>
            <w:rFonts w:cstheme="minorHAnsi"/>
            <w:lang w:val="en-CA"/>
          </w:rPr>
          <w:delText>, and/or don’t</w:delText>
        </w:r>
      </w:del>
      <w:ins w:id="35" w:author="Clemens" w:date="2021-11-12T09:05:00Z">
        <w:r w:rsidR="009C4E26">
          <w:rPr>
            <w:rFonts w:cstheme="minorHAnsi"/>
            <w:lang w:val="en-CA"/>
          </w:rPr>
          <w:t>were unable to</w:t>
        </w:r>
      </w:ins>
      <w:r w:rsidRPr="004202FE">
        <w:rPr>
          <w:rFonts w:cstheme="minorHAnsi"/>
          <w:lang w:val="en-CA"/>
        </w:rPr>
        <w:t xml:space="preserve"> </w:t>
      </w:r>
      <w:del w:id="36" w:author="Clemens" w:date="2021-11-12T09:05:00Z">
        <w:r w:rsidRPr="004202FE" w:rsidDel="009C4E26">
          <w:rPr>
            <w:rFonts w:cstheme="minorHAnsi"/>
            <w:lang w:val="en-CA"/>
          </w:rPr>
          <w:delText xml:space="preserve">necessarily </w:delText>
        </w:r>
      </w:del>
      <w:r w:rsidRPr="004202FE">
        <w:rPr>
          <w:rFonts w:cstheme="minorHAnsi"/>
          <w:lang w:val="en-CA"/>
        </w:rPr>
        <w:t>discriminate between different decision types like direction and timing.</w:t>
      </w:r>
      <w:r w:rsidR="00B228EB" w:rsidRPr="004202FE">
        <w:rPr>
          <w:rFonts w:cstheme="minorHAnsi"/>
          <w:lang w:val="en-CA"/>
        </w:rPr>
        <w:t xml:space="preserve"> </w:t>
      </w:r>
      <w:commentRangeEnd w:id="13"/>
      <w:r w:rsidR="00F738A5">
        <w:rPr>
          <w:rStyle w:val="CommentReference"/>
          <w:lang w:val="en-CA" w:bidi="he-IL"/>
        </w:rPr>
        <w:commentReference w:id="13"/>
      </w:r>
      <w:r w:rsidR="00B228EB" w:rsidRPr="004202FE">
        <w:rPr>
          <w:rFonts w:cstheme="minorHAnsi"/>
          <w:lang w:val="en-CA"/>
        </w:rPr>
        <w:t>Brief</w:t>
      </w:r>
      <w:r w:rsidR="00E57E14" w:rsidRPr="004202FE">
        <w:rPr>
          <w:rFonts w:cstheme="minorHAnsi"/>
          <w:lang w:val="en-CA"/>
        </w:rPr>
        <w:t xml:space="preserve"> review of previous literature on influence / leadership, including the ways it was quantified and what the results wer</w:t>
      </w:r>
      <w:r w:rsidR="00EA0487" w:rsidRPr="004202FE">
        <w:rPr>
          <w:rFonts w:cstheme="minorHAnsi"/>
          <w:lang w:val="en-CA"/>
        </w:rPr>
        <w:t>e</w:t>
      </w:r>
    </w:p>
    <w:p w14:paraId="124D95BE" w14:textId="77777777" w:rsidR="00EA0487" w:rsidRPr="003649B8" w:rsidRDefault="00EA0487" w:rsidP="00D27F62">
      <w:pPr>
        <w:pStyle w:val="ListParagraph"/>
        <w:spacing w:line="360" w:lineRule="auto"/>
        <w:jc w:val="both"/>
        <w:rPr>
          <w:rFonts w:cstheme="minorHAnsi"/>
          <w:lang w:val="en-CA"/>
        </w:rPr>
      </w:pPr>
    </w:p>
    <w:p w14:paraId="629E216F" w14:textId="77777777" w:rsidR="00F738A5" w:rsidRDefault="0036157B" w:rsidP="004202FE">
      <w:pPr>
        <w:spacing w:line="360" w:lineRule="auto"/>
        <w:jc w:val="both"/>
        <w:rPr>
          <w:ins w:id="37" w:author="Clemens" w:date="2021-11-12T09:09:00Z"/>
          <w:rFonts w:cstheme="minorHAnsi"/>
          <w:lang w:val="en-CA"/>
        </w:rPr>
      </w:pPr>
      <w:r w:rsidRPr="004202FE">
        <w:rPr>
          <w:rFonts w:cstheme="minorHAnsi"/>
          <w:lang w:val="en-CA"/>
        </w:rPr>
        <w:t>Here, we developed a framework to infer leadership in moving animal groups through multiple approaches</w:t>
      </w:r>
      <w:ins w:id="38" w:author="Clemens" w:date="2021-11-12T09:08:00Z">
        <w:r w:rsidR="00F738A5">
          <w:rPr>
            <w:rFonts w:cstheme="minorHAnsi"/>
            <w:lang w:val="en-CA"/>
          </w:rPr>
          <w:t>.</w:t>
        </w:r>
      </w:ins>
      <w:del w:id="39" w:author="Clemens" w:date="2021-11-12T09:08:00Z">
        <w:r w:rsidRPr="004202FE" w:rsidDel="00F738A5">
          <w:rPr>
            <w:rFonts w:cstheme="minorHAnsi"/>
            <w:lang w:val="en-CA"/>
          </w:rPr>
          <w:delText>,</w:delText>
        </w:r>
      </w:del>
      <w:r w:rsidRPr="004202FE">
        <w:rPr>
          <w:rFonts w:cstheme="minorHAnsi"/>
          <w:lang w:val="en-CA"/>
        </w:rPr>
        <w:t xml:space="preserve"> </w:t>
      </w:r>
      <w:ins w:id="40" w:author="Clemens" w:date="2021-11-12T09:08:00Z">
        <w:r w:rsidR="00F738A5">
          <w:rPr>
            <w:rFonts w:cstheme="minorHAnsi"/>
            <w:lang w:val="en-CA"/>
          </w:rPr>
          <w:t xml:space="preserve">This framework </w:t>
        </w:r>
      </w:ins>
      <w:r w:rsidRPr="004202FE">
        <w:rPr>
          <w:rFonts w:cstheme="minorHAnsi"/>
          <w:lang w:val="en-CA"/>
        </w:rPr>
        <w:t xml:space="preserve">explicitly </w:t>
      </w:r>
      <w:ins w:id="41" w:author="Clemens" w:date="2021-11-12T09:08:00Z">
        <w:r w:rsidR="00F738A5">
          <w:rPr>
            <w:rFonts w:cstheme="minorHAnsi"/>
            <w:lang w:val="en-CA"/>
          </w:rPr>
          <w:t xml:space="preserve">allows us to </w:t>
        </w:r>
      </w:ins>
      <w:r w:rsidRPr="004202FE">
        <w:rPr>
          <w:rFonts w:cstheme="minorHAnsi"/>
          <w:lang w:val="en-CA"/>
        </w:rPr>
        <w:t>account</w:t>
      </w:r>
      <w:del w:id="42" w:author="Clemens" w:date="2021-11-12T09:08:00Z">
        <w:r w:rsidRPr="004202FE" w:rsidDel="00F738A5">
          <w:rPr>
            <w:rFonts w:cstheme="minorHAnsi"/>
            <w:lang w:val="en-CA"/>
          </w:rPr>
          <w:delText>ing</w:delText>
        </w:r>
      </w:del>
      <w:r w:rsidRPr="004202FE">
        <w:rPr>
          <w:rFonts w:cstheme="minorHAnsi"/>
          <w:lang w:val="en-CA"/>
        </w:rPr>
        <w:t xml:space="preserve"> for differences in decision</w:t>
      </w:r>
      <w:ins w:id="43" w:author="Clemens" w:date="2021-11-12T09:08:00Z">
        <w:r w:rsidR="00F738A5">
          <w:rPr>
            <w:rFonts w:cstheme="minorHAnsi"/>
            <w:lang w:val="en-CA"/>
          </w:rPr>
          <w:t>-making</w:t>
        </w:r>
      </w:ins>
      <w:del w:id="44" w:author="Clemens" w:date="2021-11-12T09:08:00Z">
        <w:r w:rsidRPr="004202FE" w:rsidDel="00F738A5">
          <w:rPr>
            <w:rFonts w:cstheme="minorHAnsi"/>
            <w:lang w:val="en-CA"/>
          </w:rPr>
          <w:delText>s</w:delText>
        </w:r>
      </w:del>
      <w:r w:rsidRPr="004202FE">
        <w:rPr>
          <w:rFonts w:cstheme="minorHAnsi"/>
          <w:lang w:val="en-CA"/>
        </w:rPr>
        <w:t xml:space="preserve"> regarding direction and timing of travel. </w:t>
      </w:r>
    </w:p>
    <w:p w14:paraId="275B7E36" w14:textId="77777777" w:rsidR="00F738A5" w:rsidRDefault="00F738A5" w:rsidP="004202FE">
      <w:pPr>
        <w:spacing w:line="360" w:lineRule="auto"/>
        <w:jc w:val="both"/>
        <w:rPr>
          <w:ins w:id="45" w:author="Clemens" w:date="2021-11-12T09:09:00Z"/>
          <w:rFonts w:cstheme="minorHAnsi"/>
          <w:lang w:val="en-CA"/>
        </w:rPr>
      </w:pPr>
    </w:p>
    <w:p w14:paraId="64679163" w14:textId="3E7B9DA4" w:rsidR="00EA0487" w:rsidRPr="004202FE" w:rsidRDefault="0036157B" w:rsidP="004202FE">
      <w:pPr>
        <w:spacing w:line="360" w:lineRule="auto"/>
        <w:jc w:val="both"/>
        <w:rPr>
          <w:rFonts w:cstheme="minorHAnsi"/>
          <w:lang w:val="en-CA"/>
        </w:rPr>
      </w:pPr>
      <w:commentRangeStart w:id="46"/>
      <w:r w:rsidRPr="004202FE">
        <w:rPr>
          <w:rFonts w:cstheme="minorHAnsi"/>
          <w:lang w:val="en-CA"/>
        </w:rPr>
        <w:t xml:space="preserve">We use a dataset made up of very-high resolution </w:t>
      </w:r>
      <w:proofErr w:type="spellStart"/>
      <w:r w:rsidRPr="004202FE">
        <w:rPr>
          <w:rFonts w:cstheme="minorHAnsi"/>
          <w:lang w:val="en-CA"/>
        </w:rPr>
        <w:t>gps</w:t>
      </w:r>
      <w:proofErr w:type="spellEnd"/>
      <w:r w:rsidRPr="004202FE">
        <w:rPr>
          <w:rFonts w:cstheme="minorHAnsi"/>
          <w:lang w:val="en-CA"/>
        </w:rPr>
        <w:t xml:space="preserve"> tracks of wild habituated meerkats in 5 different groups of varying sizes.</w:t>
      </w:r>
      <w:commentRangeEnd w:id="46"/>
      <w:r w:rsidR="00F738A5">
        <w:rPr>
          <w:rStyle w:val="CommentReference"/>
          <w:lang w:val="en-CA" w:bidi="he-IL"/>
        </w:rPr>
        <w:commentReference w:id="46"/>
      </w:r>
    </w:p>
    <w:p w14:paraId="32CFAE89" w14:textId="77777777" w:rsidR="00EA0487" w:rsidRPr="003649B8" w:rsidRDefault="00EA0487" w:rsidP="00D27F62">
      <w:pPr>
        <w:pStyle w:val="ListParagraph"/>
        <w:spacing w:line="360" w:lineRule="auto"/>
        <w:jc w:val="both"/>
        <w:rPr>
          <w:rFonts w:cstheme="minorHAnsi"/>
          <w:lang w:val="en-CA"/>
        </w:rPr>
      </w:pPr>
    </w:p>
    <w:p w14:paraId="10421561" w14:textId="1C3D374F" w:rsidR="00EA0487" w:rsidRPr="004202FE" w:rsidRDefault="00F738A5" w:rsidP="004202FE">
      <w:pPr>
        <w:spacing w:line="360" w:lineRule="auto"/>
        <w:jc w:val="both"/>
        <w:rPr>
          <w:rFonts w:cstheme="minorHAnsi"/>
          <w:lang w:val="en-CA"/>
        </w:rPr>
      </w:pPr>
      <w:ins w:id="47" w:author="Clemens" w:date="2021-11-12T09:10:00Z">
        <w:r>
          <w:rPr>
            <w:rFonts w:cstheme="minorHAnsi"/>
            <w:lang w:val="en-CA"/>
          </w:rPr>
          <w:t xml:space="preserve">Wie studied decision making </w:t>
        </w:r>
      </w:ins>
      <w:ins w:id="48" w:author="Clemens" w:date="2021-11-12T09:12:00Z">
        <w:r>
          <w:rPr>
            <w:rFonts w:cstheme="minorHAnsi"/>
            <w:lang w:val="en-CA"/>
          </w:rPr>
          <w:t xml:space="preserve">during movement </w:t>
        </w:r>
      </w:ins>
      <w:ins w:id="49" w:author="Clemens" w:date="2021-11-12T09:10:00Z">
        <w:r>
          <w:rPr>
            <w:rFonts w:cstheme="minorHAnsi"/>
            <w:lang w:val="en-CA"/>
          </w:rPr>
          <w:t xml:space="preserve">in groups of </w:t>
        </w:r>
      </w:ins>
      <w:ins w:id="50" w:author="Clemens" w:date="2021-11-12T09:11:00Z">
        <w:r>
          <w:rPr>
            <w:rFonts w:cstheme="minorHAnsi"/>
            <w:lang w:val="en-CA"/>
          </w:rPr>
          <w:t xml:space="preserve">meerkats </w:t>
        </w:r>
        <w:r>
          <w:rPr>
            <w:rFonts w:cstheme="minorHAnsi"/>
            <w:i/>
            <w:iCs/>
            <w:lang w:val="en-CA"/>
          </w:rPr>
          <w:t>Latin name</w:t>
        </w:r>
        <w:commentRangeStart w:id="51"/>
        <w:r w:rsidRPr="00F738A5">
          <w:rPr>
            <w:rFonts w:cstheme="minorHAnsi"/>
            <w:lang w:val="en-CA"/>
            <w:rPrChange w:id="52" w:author="Clemens" w:date="2021-11-12T09:11:00Z">
              <w:rPr>
                <w:rFonts w:cstheme="minorHAnsi"/>
                <w:i/>
                <w:iCs/>
                <w:lang w:val="en-CA"/>
              </w:rPr>
            </w:rPrChange>
          </w:rPr>
          <w:t xml:space="preserve">. </w:t>
        </w:r>
      </w:ins>
      <w:r w:rsidR="0065723D" w:rsidRPr="004202FE">
        <w:rPr>
          <w:rFonts w:cstheme="minorHAnsi"/>
          <w:lang w:val="en-CA"/>
        </w:rPr>
        <w:t xml:space="preserve">Meerkats: small </w:t>
      </w:r>
      <w:commentRangeEnd w:id="51"/>
      <w:r>
        <w:rPr>
          <w:rStyle w:val="CommentReference"/>
          <w:lang w:val="en-CA" w:bidi="he-IL"/>
        </w:rPr>
        <w:commentReference w:id="51"/>
      </w:r>
      <w:r w:rsidR="0065723D" w:rsidRPr="004202FE">
        <w:rPr>
          <w:rFonts w:cstheme="minorHAnsi"/>
          <w:lang w:val="en-CA"/>
        </w:rPr>
        <w:t>highly social mammals leaving in the arid parts of southern Africa.</w:t>
      </w:r>
      <w:r w:rsidR="000A5E06" w:rsidRPr="004202FE">
        <w:rPr>
          <w:rFonts w:cstheme="minorHAnsi"/>
          <w:lang w:val="en-CA"/>
        </w:rPr>
        <w:t xml:space="preserve"> Spend their day travelling as a highly cohesive group while each individual forages independently by digging the ground for food. </w:t>
      </w:r>
      <w:r w:rsidR="000A5E06" w:rsidRPr="004202FE">
        <w:rPr>
          <w:rFonts w:cstheme="minorHAnsi"/>
          <w:lang w:val="en-CA"/>
        </w:rPr>
        <w:lastRenderedPageBreak/>
        <w:t>Mechanisms by which they manage to maintain cohesion and make decision during movement is not well-known.</w:t>
      </w:r>
      <w:ins w:id="53" w:author="Clemens" w:date="2021-11-12T09:11:00Z">
        <w:r>
          <w:rPr>
            <w:rFonts w:cstheme="minorHAnsi"/>
            <w:lang w:val="en-CA"/>
          </w:rPr>
          <w:t xml:space="preserve"> </w:t>
        </w:r>
      </w:ins>
      <w:del w:id="54" w:author="Clemens" w:date="2021-11-12T09:11:00Z">
        <w:r w:rsidR="000A5E06" w:rsidRPr="004202FE" w:rsidDel="00F738A5">
          <w:rPr>
            <w:rFonts w:cstheme="minorHAnsi"/>
            <w:lang w:val="en-CA"/>
          </w:rPr>
          <w:delText xml:space="preserve"> </w:delText>
        </w:r>
        <w:r w:rsidR="000A5E06" w:rsidRPr="004202FE" w:rsidDel="00F738A5">
          <w:rPr>
            <w:rFonts w:eastAsia="Times New Roman" w:cstheme="minorHAnsi"/>
            <w:color w:val="000000"/>
            <w:lang w:val="en-US"/>
          </w:rPr>
          <w:delText>While</w:delText>
        </w:r>
      </w:del>
      <w:ins w:id="55" w:author="Clemens" w:date="2021-11-12T09:11:00Z">
        <w:r>
          <w:rPr>
            <w:rFonts w:eastAsia="Times New Roman" w:cstheme="minorHAnsi"/>
            <w:color w:val="000000"/>
            <w:lang w:val="en-US"/>
          </w:rPr>
          <w:t>M</w:t>
        </w:r>
      </w:ins>
      <w:del w:id="56" w:author="Clemens" w:date="2021-11-12T09:11:00Z">
        <w:r w:rsidR="000A5E06" w:rsidRPr="004202FE" w:rsidDel="00F738A5">
          <w:rPr>
            <w:rFonts w:eastAsia="Times New Roman" w:cstheme="minorHAnsi"/>
            <w:color w:val="000000"/>
            <w:lang w:val="en-US"/>
          </w:rPr>
          <w:delText xml:space="preserve"> m</w:delText>
        </w:r>
      </w:del>
      <w:r w:rsidR="000A5E06" w:rsidRPr="004202FE">
        <w:rPr>
          <w:rFonts w:eastAsia="Times New Roman" w:cstheme="minorHAnsi"/>
          <w:color w:val="000000"/>
          <w:lang w:val="en-US"/>
        </w:rPr>
        <w:t xml:space="preserve">eerkat groups are socially structured with two </w:t>
      </w:r>
      <w:r w:rsidR="000A5E06" w:rsidRPr="004202FE">
        <w:rPr>
          <w:rFonts w:eastAsia="Times New Roman" w:cstheme="minorHAnsi"/>
          <w:color w:val="000000"/>
          <w:lang w:val="en-CA"/>
        </w:rPr>
        <w:t>dominant individuals monopolizing most of the breeding</w:t>
      </w:r>
      <w:ins w:id="57" w:author="Clemens" w:date="2021-11-12T09:11:00Z">
        <w:r>
          <w:rPr>
            <w:rFonts w:eastAsia="Times New Roman" w:cstheme="minorHAnsi"/>
            <w:color w:val="000000"/>
            <w:lang w:val="en-CA"/>
          </w:rPr>
          <w:t>.</w:t>
        </w:r>
      </w:ins>
      <w:del w:id="58" w:author="Clemens" w:date="2021-11-12T09:11:00Z">
        <w:r w:rsidR="000A5E06" w:rsidRPr="004202FE" w:rsidDel="00F738A5">
          <w:rPr>
            <w:rFonts w:eastAsia="Times New Roman" w:cstheme="minorHAnsi"/>
            <w:color w:val="000000"/>
            <w:lang w:val="en-US"/>
          </w:rPr>
          <w:delText>, it</w:delText>
        </w:r>
      </w:del>
      <w:ins w:id="59" w:author="Clemens" w:date="2021-11-12T09:11:00Z">
        <w:r>
          <w:rPr>
            <w:rFonts w:eastAsia="Times New Roman" w:cstheme="minorHAnsi"/>
            <w:color w:val="000000"/>
            <w:lang w:val="en-US"/>
          </w:rPr>
          <w:t xml:space="preserve"> </w:t>
        </w:r>
      </w:ins>
      <w:ins w:id="60" w:author="Clemens" w:date="2021-11-12T09:12:00Z">
        <w:r>
          <w:rPr>
            <w:rFonts w:eastAsia="Times New Roman" w:cstheme="minorHAnsi"/>
            <w:color w:val="000000"/>
            <w:lang w:val="en-US"/>
          </w:rPr>
          <w:t>However, it</w:t>
        </w:r>
      </w:ins>
      <w:r w:rsidR="000A5E06" w:rsidRPr="004202FE">
        <w:rPr>
          <w:rFonts w:eastAsia="Times New Roman" w:cstheme="minorHAnsi"/>
          <w:color w:val="000000"/>
          <w:lang w:val="en-US"/>
        </w:rPr>
        <w:t xml:space="preserve"> is unclear whether higher social status also translates to more influence or leadership </w:t>
      </w:r>
      <w:ins w:id="61" w:author="Clemens" w:date="2021-11-12T09:12:00Z">
        <w:r>
          <w:rPr>
            <w:rFonts w:eastAsia="Times New Roman" w:cstheme="minorHAnsi"/>
            <w:color w:val="000000"/>
            <w:lang w:val="en-US"/>
          </w:rPr>
          <w:t>for non-breeding activities, such as</w:t>
        </w:r>
      </w:ins>
      <w:del w:id="62" w:author="Clemens" w:date="2021-11-12T09:12:00Z">
        <w:r w:rsidR="000A5E06" w:rsidRPr="004202FE" w:rsidDel="00F738A5">
          <w:rPr>
            <w:rFonts w:eastAsia="Times New Roman" w:cstheme="minorHAnsi"/>
            <w:color w:val="000000"/>
            <w:lang w:val="en-US"/>
          </w:rPr>
          <w:delText>during</w:delText>
        </w:r>
      </w:del>
      <w:r w:rsidR="000A5E06" w:rsidRPr="004202FE">
        <w:rPr>
          <w:rFonts w:eastAsia="Times New Roman" w:cstheme="minorHAnsi"/>
          <w:color w:val="000000"/>
          <w:lang w:val="en-US"/>
        </w:rPr>
        <w:t xml:space="preserve"> movement. </w:t>
      </w:r>
      <w:r w:rsidR="00276FA9" w:rsidRPr="004202FE">
        <w:rPr>
          <w:rFonts w:eastAsia="Times New Roman" w:cstheme="minorHAnsi"/>
          <w:color w:val="000000"/>
          <w:lang w:val="en-US"/>
        </w:rPr>
        <w:t xml:space="preserve">Also highly developed vocal communication, with several calls directly related with coordination during movement. </w:t>
      </w:r>
      <w:r w:rsidR="000A5E06" w:rsidRPr="004202FE">
        <w:rPr>
          <w:rFonts w:eastAsia="Times New Roman" w:cstheme="minorHAnsi"/>
          <w:color w:val="000000"/>
          <w:lang w:val="en-US"/>
        </w:rPr>
        <w:t>Their particular social structure</w:t>
      </w:r>
      <w:ins w:id="63" w:author="Clemens" w:date="2021-11-12T09:19:00Z">
        <w:r w:rsidR="00054FE9">
          <w:rPr>
            <w:rFonts w:eastAsia="Times New Roman" w:cstheme="minorHAnsi"/>
            <w:color w:val="000000"/>
            <w:lang w:val="en-US"/>
          </w:rPr>
          <w:t xml:space="preserve">, active </w:t>
        </w:r>
      </w:ins>
      <w:ins w:id="64" w:author="Clemens" w:date="2021-11-12T09:20:00Z">
        <w:r w:rsidR="00054FE9">
          <w:rPr>
            <w:rFonts w:eastAsia="Times New Roman" w:cstheme="minorHAnsi"/>
            <w:color w:val="000000"/>
            <w:lang w:val="en-US"/>
          </w:rPr>
          <w:t>communication</w:t>
        </w:r>
      </w:ins>
      <w:r w:rsidR="000A5E06" w:rsidRPr="004202FE">
        <w:rPr>
          <w:rFonts w:eastAsia="Times New Roman" w:cstheme="minorHAnsi"/>
          <w:color w:val="000000"/>
          <w:lang w:val="en-US"/>
        </w:rPr>
        <w:t xml:space="preserve"> and movement dynamics, make </w:t>
      </w:r>
      <w:commentRangeStart w:id="65"/>
      <w:r w:rsidR="000A5E06" w:rsidRPr="004202FE">
        <w:rPr>
          <w:rFonts w:eastAsia="Times New Roman" w:cstheme="minorHAnsi"/>
          <w:color w:val="000000"/>
          <w:lang w:val="en-US"/>
        </w:rPr>
        <w:t xml:space="preserve">meerkat an interesting model species </w:t>
      </w:r>
      <w:commentRangeEnd w:id="65"/>
      <w:r w:rsidR="00F37F3C">
        <w:rPr>
          <w:rStyle w:val="CommentReference"/>
          <w:lang w:val="en-CA" w:bidi="he-IL"/>
        </w:rPr>
        <w:commentReference w:id="65"/>
      </w:r>
      <w:r w:rsidR="000A5E06" w:rsidRPr="004202FE">
        <w:rPr>
          <w:rFonts w:eastAsia="Times New Roman" w:cstheme="minorHAnsi"/>
          <w:color w:val="000000"/>
          <w:lang w:val="en-US"/>
        </w:rPr>
        <w:t xml:space="preserve">to further our understanding of the diversity of collective movement mechanisms in the wild. </w:t>
      </w:r>
    </w:p>
    <w:p w14:paraId="3CD9F2BD" w14:textId="77777777" w:rsidR="00EA0487" w:rsidRPr="003649B8" w:rsidRDefault="00EA0487" w:rsidP="00D27F62">
      <w:pPr>
        <w:pStyle w:val="ListParagraph"/>
        <w:spacing w:line="360" w:lineRule="auto"/>
        <w:jc w:val="both"/>
        <w:rPr>
          <w:rFonts w:cstheme="minorHAnsi"/>
          <w:lang w:val="en-CA"/>
        </w:rPr>
      </w:pPr>
    </w:p>
    <w:p w14:paraId="71317B0D" w14:textId="71E7E111" w:rsidR="00DD2F55" w:rsidRDefault="0036157B" w:rsidP="005D20C4">
      <w:pPr>
        <w:spacing w:line="360" w:lineRule="auto"/>
        <w:jc w:val="both"/>
        <w:rPr>
          <w:rFonts w:cstheme="minorHAnsi"/>
          <w:lang w:val="en-CA"/>
        </w:rPr>
      </w:pPr>
      <w:r w:rsidRPr="004202FE">
        <w:rPr>
          <w:rFonts w:cstheme="minorHAnsi"/>
          <w:lang w:val="en-CA"/>
        </w:rPr>
        <w:t xml:space="preserve">Our questions: (1) </w:t>
      </w:r>
      <w:commentRangeStart w:id="66"/>
      <w:r w:rsidR="00100C6C" w:rsidRPr="004202FE">
        <w:rPr>
          <w:rFonts w:cstheme="minorHAnsi"/>
          <w:lang w:val="en-CA"/>
        </w:rPr>
        <w:t>Are the</w:t>
      </w:r>
      <w:del w:id="67" w:author="Clemens" w:date="2021-11-12T09:22:00Z">
        <w:r w:rsidR="00100C6C" w:rsidRPr="004202FE" w:rsidDel="00054FE9">
          <w:rPr>
            <w:rFonts w:cstheme="minorHAnsi"/>
            <w:lang w:val="en-CA"/>
          </w:rPr>
          <w:delText>i</w:delText>
        </w:r>
      </w:del>
      <w:r w:rsidR="00100C6C" w:rsidRPr="004202FE">
        <w:rPr>
          <w:rFonts w:cstheme="minorHAnsi"/>
          <w:lang w:val="en-CA"/>
        </w:rPr>
        <w:t>r</w:t>
      </w:r>
      <w:ins w:id="68" w:author="Clemens" w:date="2021-11-12T09:22:00Z">
        <w:r w:rsidR="00054FE9">
          <w:rPr>
            <w:rFonts w:cstheme="minorHAnsi"/>
            <w:lang w:val="en-CA"/>
          </w:rPr>
          <w:t>e</w:t>
        </w:r>
      </w:ins>
      <w:r w:rsidR="00100C6C" w:rsidRPr="004202FE">
        <w:rPr>
          <w:rFonts w:cstheme="minorHAnsi"/>
          <w:lang w:val="en-CA"/>
        </w:rPr>
        <w:t xml:space="preserve"> particular individuals of particular statuses with more influence over others during movement, and are th</w:t>
      </w:r>
      <w:r w:rsidR="00BD0F5E" w:rsidRPr="004202FE">
        <w:rPr>
          <w:rFonts w:cstheme="minorHAnsi"/>
          <w:lang w:val="en-CA"/>
        </w:rPr>
        <w:t>e</w:t>
      </w:r>
      <w:r w:rsidR="00100C6C" w:rsidRPr="004202FE">
        <w:rPr>
          <w:rFonts w:cstheme="minorHAnsi"/>
          <w:lang w:val="en-CA"/>
        </w:rPr>
        <w:t>se patterns consistent across groups</w:t>
      </w:r>
      <w:r w:rsidR="00CE5F5B" w:rsidRPr="004202FE">
        <w:rPr>
          <w:rFonts w:cstheme="minorHAnsi"/>
          <w:lang w:val="en-CA"/>
        </w:rPr>
        <w:t>?</w:t>
      </w:r>
      <w:commentRangeEnd w:id="66"/>
      <w:r w:rsidR="00054FE9">
        <w:rPr>
          <w:rStyle w:val="CommentReference"/>
          <w:lang w:val="en-CA" w:bidi="he-IL"/>
        </w:rPr>
        <w:commentReference w:id="66"/>
      </w:r>
      <w:r w:rsidRPr="004202FE">
        <w:rPr>
          <w:rFonts w:cstheme="minorHAnsi"/>
          <w:lang w:val="en-CA"/>
        </w:rPr>
        <w:t xml:space="preserve"> (</w:t>
      </w:r>
      <w:r w:rsidR="00BD0F5E" w:rsidRPr="004202FE">
        <w:rPr>
          <w:rFonts w:cstheme="minorHAnsi"/>
          <w:lang w:val="en-CA"/>
        </w:rPr>
        <w:t>2</w:t>
      </w:r>
      <w:r w:rsidRPr="004202FE">
        <w:rPr>
          <w:rFonts w:cstheme="minorHAnsi"/>
          <w:lang w:val="en-CA"/>
        </w:rPr>
        <w:t xml:space="preserve">) </w:t>
      </w:r>
      <w:commentRangeStart w:id="69"/>
      <w:r w:rsidRPr="004202FE">
        <w:rPr>
          <w:rFonts w:cstheme="minorHAnsi"/>
          <w:lang w:val="en-CA"/>
        </w:rPr>
        <w:t>Are meerkats more influenced by the position or the movement of other more influential individuals</w:t>
      </w:r>
      <w:del w:id="70" w:author="Irene Gaona" w:date="2021-11-11T17:50:00Z">
        <w:r w:rsidR="00BD0F5E" w:rsidRPr="004202FE" w:rsidDel="006B42EF">
          <w:rPr>
            <w:rFonts w:cstheme="minorHAnsi"/>
            <w:lang w:val="en-CA"/>
          </w:rPr>
          <w:delText xml:space="preserve"> </w:delText>
        </w:r>
      </w:del>
      <w:r w:rsidR="00BD0F5E" w:rsidRPr="004202FE">
        <w:rPr>
          <w:rFonts w:cstheme="minorHAnsi"/>
          <w:lang w:val="en-CA"/>
        </w:rPr>
        <w:t xml:space="preserve">? </w:t>
      </w:r>
      <w:r w:rsidRPr="004202FE">
        <w:rPr>
          <w:rFonts w:cstheme="minorHAnsi"/>
          <w:lang w:val="en-CA"/>
        </w:rPr>
        <w:t xml:space="preserve"> </w:t>
      </w:r>
      <w:commentRangeEnd w:id="69"/>
      <w:r w:rsidR="006F6D04">
        <w:rPr>
          <w:rStyle w:val="CommentReference"/>
          <w:lang w:val="en-CA" w:bidi="he-IL"/>
        </w:rPr>
        <w:commentReference w:id="69"/>
      </w:r>
      <w:r w:rsidRPr="004202FE">
        <w:rPr>
          <w:rFonts w:cstheme="minorHAnsi"/>
          <w:lang w:val="en-CA"/>
        </w:rPr>
        <w:t>(</w:t>
      </w:r>
      <w:r w:rsidR="00BD0F5E" w:rsidRPr="004202FE">
        <w:rPr>
          <w:rFonts w:cstheme="minorHAnsi"/>
          <w:lang w:val="en-CA"/>
        </w:rPr>
        <w:t>3</w:t>
      </w:r>
      <w:r w:rsidRPr="004202FE">
        <w:rPr>
          <w:rFonts w:cstheme="minorHAnsi"/>
          <w:lang w:val="en-CA"/>
        </w:rPr>
        <w:t xml:space="preserve">) Do individuals which have high influence over </w:t>
      </w:r>
      <w:commentRangeStart w:id="71"/>
      <w:r w:rsidRPr="004202FE">
        <w:rPr>
          <w:rFonts w:cstheme="minorHAnsi"/>
          <w:lang w:val="en-CA"/>
        </w:rPr>
        <w:t>direction of movement also have a lot of influence regarding timing and vice-versa</w:t>
      </w:r>
      <w:commentRangeEnd w:id="71"/>
      <w:r w:rsidR="006F6D04">
        <w:rPr>
          <w:rStyle w:val="CommentReference"/>
          <w:lang w:val="en-CA" w:bidi="he-IL"/>
        </w:rPr>
        <w:commentReference w:id="71"/>
      </w:r>
      <w:r w:rsidRPr="004202FE">
        <w:rPr>
          <w:rFonts w:cstheme="minorHAnsi"/>
          <w:lang w:val="en-CA"/>
        </w:rPr>
        <w:t>?</w:t>
      </w:r>
      <w:ins w:id="72" w:author="Microsoft Office User" w:date="2021-11-04T12:35:00Z">
        <w:r w:rsidR="00E57E14" w:rsidRPr="004202FE">
          <w:rPr>
            <w:rFonts w:cstheme="minorHAnsi"/>
            <w:lang w:val="en-CA"/>
          </w:rPr>
          <w:t xml:space="preserve"> </w:t>
        </w:r>
      </w:ins>
    </w:p>
    <w:p w14:paraId="10EDA90D" w14:textId="77777777" w:rsidR="005D20C4" w:rsidRPr="005D20C4" w:rsidRDefault="005D20C4" w:rsidP="005D20C4">
      <w:pPr>
        <w:spacing w:line="360" w:lineRule="auto"/>
        <w:jc w:val="both"/>
        <w:rPr>
          <w:ins w:id="73" w:author="Microsoft Office User" w:date="2021-11-04T12:38:00Z"/>
          <w:rFonts w:cstheme="minorHAnsi"/>
          <w:lang w:val="en-CA"/>
        </w:rPr>
      </w:pPr>
    </w:p>
    <w:p w14:paraId="72F4F427" w14:textId="43AFC1D7" w:rsidR="00F85EAE" w:rsidRPr="005D20C4" w:rsidRDefault="00DD2F55" w:rsidP="00D27F62">
      <w:pPr>
        <w:spacing w:line="360" w:lineRule="auto"/>
        <w:jc w:val="both"/>
        <w:rPr>
          <w:rFonts w:cstheme="minorHAnsi"/>
          <w:b/>
          <w:bCs/>
          <w:sz w:val="28"/>
          <w:szCs w:val="28"/>
          <w:lang w:val="en-CA"/>
        </w:rPr>
      </w:pPr>
      <w:r w:rsidRPr="005D20C4">
        <w:rPr>
          <w:rFonts w:cstheme="minorHAnsi"/>
          <w:b/>
          <w:bCs/>
          <w:sz w:val="28"/>
          <w:szCs w:val="28"/>
          <w:lang w:val="en-CA"/>
        </w:rPr>
        <w:t>M</w:t>
      </w:r>
      <w:r w:rsidR="000C4C26" w:rsidRPr="005D20C4">
        <w:rPr>
          <w:rFonts w:cstheme="minorHAnsi"/>
          <w:b/>
          <w:bCs/>
          <w:sz w:val="28"/>
          <w:szCs w:val="28"/>
          <w:lang w:val="en-CA"/>
        </w:rPr>
        <w:t>ETHODS</w:t>
      </w:r>
    </w:p>
    <w:p w14:paraId="3A477A93" w14:textId="77777777" w:rsidR="00F85EAE" w:rsidRPr="003649B8" w:rsidRDefault="00F85EAE" w:rsidP="00D27F62">
      <w:pPr>
        <w:spacing w:line="360" w:lineRule="auto"/>
        <w:jc w:val="both"/>
        <w:rPr>
          <w:rFonts w:cstheme="minorHAnsi"/>
          <w:b/>
          <w:lang w:val="en-CA"/>
        </w:rPr>
      </w:pPr>
      <w:r w:rsidRPr="003649B8">
        <w:rPr>
          <w:rFonts w:cstheme="minorHAnsi"/>
          <w:b/>
          <w:lang w:val="en-CA"/>
        </w:rPr>
        <w:t>Study site and data collection</w:t>
      </w:r>
    </w:p>
    <w:p w14:paraId="63361D5C" w14:textId="261AA089" w:rsidR="00F85EAE" w:rsidRPr="003649B8" w:rsidRDefault="00F85EAE" w:rsidP="00D27F62">
      <w:pPr>
        <w:spacing w:before="320" w:after="80" w:line="360" w:lineRule="auto"/>
        <w:jc w:val="both"/>
        <w:outlineLvl w:val="2"/>
        <w:rPr>
          <w:rFonts w:eastAsia="Times New Roman" w:cstheme="minorHAnsi"/>
          <w:i/>
          <w:color w:val="434343"/>
          <w:lang w:val="en-CA"/>
        </w:rPr>
      </w:pPr>
      <w:r w:rsidRPr="003649B8">
        <w:rPr>
          <w:rFonts w:eastAsia="Times New Roman" w:cstheme="minorHAnsi"/>
          <w:i/>
          <w:color w:val="434343"/>
          <w:lang w:val="en-CA"/>
        </w:rPr>
        <w:t>Study system</w:t>
      </w:r>
    </w:p>
    <w:p w14:paraId="58626C84" w14:textId="5534D27E" w:rsidR="00240432" w:rsidRPr="003649B8" w:rsidRDefault="00240432" w:rsidP="00240432">
      <w:pPr>
        <w:spacing w:after="0" w:line="360" w:lineRule="auto"/>
        <w:jc w:val="both"/>
        <w:rPr>
          <w:rFonts w:eastAsia="Times New Roman" w:cstheme="minorHAnsi"/>
          <w:lang w:val="en-CA"/>
        </w:rPr>
      </w:pPr>
      <w:r w:rsidRPr="003649B8">
        <w:rPr>
          <w:rFonts w:eastAsia="Times New Roman" w:cstheme="minorHAnsi"/>
          <w:color w:val="000000"/>
          <w:lang w:val="en-CA"/>
        </w:rPr>
        <w:t xml:space="preserve">The study </w:t>
      </w:r>
      <w:commentRangeStart w:id="74"/>
      <w:r w:rsidRPr="003649B8">
        <w:rPr>
          <w:rFonts w:eastAsia="Times New Roman" w:cstheme="minorHAnsi"/>
          <w:color w:val="000000"/>
          <w:lang w:val="en-CA"/>
        </w:rPr>
        <w:t xml:space="preserve">was conducted </w:t>
      </w:r>
      <w:commentRangeEnd w:id="74"/>
      <w:r w:rsidR="006F6D04">
        <w:rPr>
          <w:rStyle w:val="CommentReference"/>
          <w:lang w:val="en-CA" w:bidi="he-IL"/>
        </w:rPr>
        <w:commentReference w:id="74"/>
      </w:r>
      <w:r w:rsidRPr="003649B8">
        <w:rPr>
          <w:rFonts w:eastAsia="Times New Roman" w:cstheme="minorHAnsi"/>
          <w:color w:val="000000"/>
          <w:lang w:val="en-CA"/>
        </w:rPr>
        <w:t xml:space="preserve">at the Kalahari Meerkat Project, within the </w:t>
      </w:r>
      <w:proofErr w:type="spellStart"/>
      <w:r w:rsidRPr="003649B8">
        <w:rPr>
          <w:rFonts w:eastAsia="Times New Roman" w:cstheme="minorHAnsi"/>
          <w:color w:val="000000"/>
          <w:lang w:val="en-CA"/>
        </w:rPr>
        <w:t>Kuruman</w:t>
      </w:r>
      <w:proofErr w:type="spellEnd"/>
      <w:r w:rsidRPr="003649B8">
        <w:rPr>
          <w:rFonts w:eastAsia="Times New Roman" w:cstheme="minorHAnsi"/>
          <w:color w:val="000000"/>
          <w:lang w:val="en-CA"/>
        </w:rPr>
        <w:t xml:space="preserve"> River Reserve in South Africa. We collected the data during winter months on </w:t>
      </w:r>
      <w:r w:rsidR="001A246C" w:rsidRPr="003649B8">
        <w:rPr>
          <w:rFonts w:eastAsia="Times New Roman" w:cstheme="minorHAnsi"/>
          <w:color w:val="000000"/>
          <w:lang w:val="en-CA"/>
        </w:rPr>
        <w:t>five</w:t>
      </w:r>
      <w:r w:rsidRPr="003649B8">
        <w:rPr>
          <w:rFonts w:eastAsia="Times New Roman" w:cstheme="minorHAnsi"/>
          <w:color w:val="000000"/>
          <w:lang w:val="en-CA"/>
        </w:rPr>
        <w:t xml:space="preserve"> distinct habituated meerkat groups: HM17 (7 individuals) in August and September 2017, HM19 (18 individuals) in June and July 2019</w:t>
      </w:r>
      <w:ins w:id="75" w:author="Clemens" w:date="2021-11-12T09:33:00Z">
        <w:r w:rsidR="006F6D04">
          <w:rPr>
            <w:rFonts w:eastAsia="Times New Roman" w:cstheme="minorHAnsi"/>
            <w:color w:val="000000"/>
            <w:lang w:val="en-CA"/>
          </w:rPr>
          <w:t>,</w:t>
        </w:r>
      </w:ins>
      <w:r w:rsidR="001A246C" w:rsidRPr="003649B8">
        <w:rPr>
          <w:rFonts w:eastAsia="Times New Roman" w:cstheme="minorHAnsi"/>
          <w:color w:val="000000"/>
          <w:lang w:val="en-CA"/>
        </w:rPr>
        <w:t xml:space="preserve"> </w:t>
      </w:r>
      <w:del w:id="76" w:author="Clemens" w:date="2021-11-12T09:33:00Z">
        <w:r w:rsidRPr="003649B8" w:rsidDel="006F6D04">
          <w:rPr>
            <w:rFonts w:eastAsia="Times New Roman" w:cstheme="minorHAnsi"/>
            <w:color w:val="000000"/>
            <w:lang w:val="en-CA"/>
          </w:rPr>
          <w:delText xml:space="preserve">and </w:delText>
        </w:r>
      </w:del>
      <w:r w:rsidRPr="003649B8">
        <w:rPr>
          <w:rFonts w:eastAsia="Times New Roman" w:cstheme="minorHAnsi"/>
          <w:color w:val="000000"/>
          <w:lang w:val="en-CA"/>
        </w:rPr>
        <w:t>L19</w:t>
      </w:r>
      <w:r w:rsidRPr="003649B8">
        <w:rPr>
          <w:rFonts w:eastAsia="Times New Roman" w:cstheme="minorHAnsi"/>
          <w:color w:val="000000"/>
          <w:lang w:val="en-US"/>
        </w:rPr>
        <w:t xml:space="preserve"> (19 individuals)</w:t>
      </w:r>
      <w:r w:rsidRPr="003649B8">
        <w:rPr>
          <w:rFonts w:eastAsia="Times New Roman" w:cstheme="minorHAnsi"/>
          <w:color w:val="000000"/>
          <w:lang w:val="en-CA"/>
        </w:rPr>
        <w:t xml:space="preserve"> in August 2019, </w:t>
      </w:r>
      <w:del w:id="77" w:author="Clemens" w:date="2021-11-12T09:33:00Z">
        <w:r w:rsidR="001A246C" w:rsidRPr="003649B8" w:rsidDel="006F6D04">
          <w:rPr>
            <w:rFonts w:eastAsia="Times New Roman" w:cstheme="minorHAnsi"/>
            <w:color w:val="000000"/>
            <w:lang w:val="en-CA"/>
          </w:rPr>
          <w:delText>and</w:delText>
        </w:r>
      </w:del>
      <w:r w:rsidR="001A246C" w:rsidRPr="003649B8">
        <w:rPr>
          <w:rFonts w:eastAsia="Times New Roman" w:cstheme="minorHAnsi"/>
          <w:color w:val="000000"/>
          <w:lang w:val="en-CA"/>
        </w:rPr>
        <w:t xml:space="preserve"> ZU21 (13 individuals)</w:t>
      </w:r>
      <w:ins w:id="78" w:author="Clemens" w:date="2021-11-12T09:33:00Z">
        <w:r w:rsidR="006F6D04">
          <w:rPr>
            <w:rFonts w:eastAsia="Times New Roman" w:cstheme="minorHAnsi"/>
            <w:color w:val="000000"/>
            <w:lang w:val="en-CA"/>
          </w:rPr>
          <w:t xml:space="preserve"> in XX</w:t>
        </w:r>
      </w:ins>
      <w:r w:rsidR="001A246C" w:rsidRPr="003649B8">
        <w:rPr>
          <w:rFonts w:eastAsia="Times New Roman" w:cstheme="minorHAnsi"/>
          <w:color w:val="000000"/>
          <w:lang w:val="en-CA"/>
        </w:rPr>
        <w:t xml:space="preserve"> and NQ21 (11 individuals)</w:t>
      </w:r>
      <w:ins w:id="79" w:author="Clemens" w:date="2021-11-12T09:33:00Z">
        <w:r w:rsidR="006F6D04">
          <w:rPr>
            <w:rFonts w:eastAsia="Times New Roman" w:cstheme="minorHAnsi"/>
            <w:color w:val="000000"/>
            <w:lang w:val="en-CA"/>
          </w:rPr>
          <w:t xml:space="preserve"> in XX</w:t>
        </w:r>
      </w:ins>
      <w:r w:rsidR="001A246C" w:rsidRPr="003649B8">
        <w:rPr>
          <w:rFonts w:eastAsia="Times New Roman" w:cstheme="minorHAnsi"/>
          <w:color w:val="000000"/>
          <w:lang w:val="en-CA"/>
        </w:rPr>
        <w:t xml:space="preserve">.  </w:t>
      </w:r>
      <w:commentRangeStart w:id="80"/>
      <w:r w:rsidRPr="003649B8">
        <w:rPr>
          <w:rFonts w:eastAsia="Times New Roman" w:cstheme="minorHAnsi"/>
          <w:color w:val="000000"/>
          <w:lang w:val="en-CA"/>
        </w:rPr>
        <w:t xml:space="preserve">Groups were chosen for their </w:t>
      </w:r>
      <w:commentRangeStart w:id="81"/>
      <w:r w:rsidRPr="003649B8">
        <w:rPr>
          <w:rFonts w:eastAsia="Times New Roman" w:cstheme="minorHAnsi"/>
          <w:color w:val="000000"/>
          <w:lang w:val="en-CA"/>
        </w:rPr>
        <w:t xml:space="preserve">high level of habituation </w:t>
      </w:r>
      <w:commentRangeEnd w:id="81"/>
      <w:r w:rsidR="0034516E">
        <w:rPr>
          <w:rStyle w:val="CommentReference"/>
          <w:lang w:val="en-CA" w:bidi="he-IL"/>
        </w:rPr>
        <w:commentReference w:id="81"/>
      </w:r>
      <w:r w:rsidRPr="003649B8">
        <w:rPr>
          <w:rFonts w:eastAsia="Times New Roman" w:cstheme="minorHAnsi"/>
          <w:color w:val="000000"/>
          <w:lang w:val="en-CA"/>
        </w:rPr>
        <w:t>to humans</w:t>
      </w:r>
      <w:commentRangeEnd w:id="80"/>
      <w:r w:rsidR="00B27FDD">
        <w:rPr>
          <w:rStyle w:val="CommentReference"/>
          <w:lang w:val="en-CA" w:bidi="he-IL"/>
        </w:rPr>
        <w:commentReference w:id="80"/>
      </w:r>
      <w:r w:rsidRPr="003649B8">
        <w:rPr>
          <w:rFonts w:eastAsia="Times New Roman" w:cstheme="minorHAnsi"/>
          <w:color w:val="000000"/>
          <w:lang w:val="en-CA"/>
        </w:rPr>
        <w:t xml:space="preserve"> and </w:t>
      </w:r>
      <w:commentRangeStart w:id="82"/>
      <w:r w:rsidRPr="003649B8">
        <w:rPr>
          <w:rFonts w:eastAsia="Times New Roman" w:cstheme="minorHAnsi"/>
          <w:color w:val="000000"/>
          <w:lang w:val="en-CA"/>
        </w:rPr>
        <w:t xml:space="preserve">positive responses </w:t>
      </w:r>
      <w:commentRangeEnd w:id="82"/>
      <w:r w:rsidR="00B27FDD">
        <w:rPr>
          <w:rStyle w:val="CommentReference"/>
          <w:lang w:val="en-CA" w:bidi="he-IL"/>
        </w:rPr>
        <w:commentReference w:id="82"/>
      </w:r>
      <w:r w:rsidRPr="003649B8">
        <w:rPr>
          <w:rFonts w:eastAsia="Times New Roman" w:cstheme="minorHAnsi"/>
          <w:color w:val="000000"/>
          <w:lang w:val="en-CA"/>
        </w:rPr>
        <w:t>to wearing a collar. </w:t>
      </w:r>
      <w:r w:rsidR="001A246C" w:rsidRPr="003649B8">
        <w:rPr>
          <w:rFonts w:eastAsia="Times New Roman" w:cstheme="minorHAnsi"/>
          <w:color w:val="000000"/>
          <w:lang w:val="en-CA"/>
        </w:rPr>
        <w:t xml:space="preserve">Individuals were </w:t>
      </w:r>
      <w:del w:id="83" w:author="Clemens" w:date="2021-11-12T09:35:00Z">
        <w:r w:rsidR="001A246C" w:rsidRPr="003649B8" w:rsidDel="006F6D04">
          <w:rPr>
            <w:rFonts w:eastAsia="Times New Roman" w:cstheme="minorHAnsi"/>
            <w:color w:val="000000"/>
            <w:lang w:val="en-CA"/>
          </w:rPr>
          <w:delText>classified into</w:delText>
        </w:r>
      </w:del>
      <w:ins w:id="84" w:author="Clemens" w:date="2021-11-12T09:35:00Z">
        <w:r w:rsidR="006F6D04">
          <w:rPr>
            <w:rFonts w:eastAsia="Times New Roman" w:cstheme="minorHAnsi"/>
            <w:color w:val="000000"/>
            <w:lang w:val="en-CA"/>
          </w:rPr>
          <w:t>assigned to one of</w:t>
        </w:r>
      </w:ins>
      <w:r w:rsidR="001A246C" w:rsidRPr="003649B8">
        <w:rPr>
          <w:rFonts w:eastAsia="Times New Roman" w:cstheme="minorHAnsi"/>
          <w:color w:val="000000"/>
          <w:lang w:val="en-CA"/>
        </w:rPr>
        <w:t xml:space="preserve"> </w:t>
      </w:r>
      <w:commentRangeStart w:id="85"/>
      <w:del w:id="86" w:author="Clemens" w:date="2021-11-12T09:34:00Z">
        <w:r w:rsidR="001A246C" w:rsidRPr="003649B8" w:rsidDel="006F6D04">
          <w:rPr>
            <w:rFonts w:eastAsia="Times New Roman" w:cstheme="minorHAnsi"/>
            <w:color w:val="000000"/>
            <w:lang w:val="en-CA"/>
          </w:rPr>
          <w:delText xml:space="preserve">6 </w:delText>
        </w:r>
      </w:del>
      <w:ins w:id="87" w:author="Clemens" w:date="2021-11-12T09:34:00Z">
        <w:r w:rsidR="006F6D04">
          <w:rPr>
            <w:rFonts w:eastAsia="Times New Roman" w:cstheme="minorHAnsi"/>
            <w:color w:val="000000"/>
            <w:lang w:val="en-CA"/>
          </w:rPr>
          <w:t>six</w:t>
        </w:r>
        <w:commentRangeEnd w:id="85"/>
        <w:r w:rsidR="006F6D04">
          <w:rPr>
            <w:rStyle w:val="CommentReference"/>
            <w:lang w:val="en-CA" w:bidi="he-IL"/>
          </w:rPr>
          <w:commentReference w:id="85"/>
        </w:r>
        <w:r w:rsidR="006F6D04" w:rsidRPr="003649B8">
          <w:rPr>
            <w:rFonts w:eastAsia="Times New Roman" w:cstheme="minorHAnsi"/>
            <w:color w:val="000000"/>
            <w:lang w:val="en-CA"/>
          </w:rPr>
          <w:t xml:space="preserve"> </w:t>
        </w:r>
      </w:ins>
      <w:r w:rsidR="001A246C" w:rsidRPr="003649B8">
        <w:rPr>
          <w:rFonts w:eastAsia="Times New Roman" w:cstheme="minorHAnsi"/>
          <w:color w:val="000000"/>
          <w:lang w:val="en-CA"/>
        </w:rPr>
        <w:t xml:space="preserve">different </w:t>
      </w:r>
      <w:ins w:id="88" w:author="Clemens" w:date="2021-11-12T09:34:00Z">
        <w:r w:rsidR="006F6D04">
          <w:rPr>
            <w:rFonts w:eastAsia="Times New Roman" w:cstheme="minorHAnsi"/>
            <w:color w:val="000000"/>
            <w:lang w:val="en-CA"/>
          </w:rPr>
          <w:t xml:space="preserve">classes that </w:t>
        </w:r>
      </w:ins>
      <w:ins w:id="89" w:author="Clemens" w:date="2021-11-12T09:35:00Z">
        <w:r w:rsidR="006F6D04">
          <w:rPr>
            <w:rFonts w:eastAsia="Times New Roman" w:cstheme="minorHAnsi"/>
            <w:color w:val="000000"/>
            <w:lang w:val="en-CA"/>
          </w:rPr>
          <w:t xml:space="preserve">confer </w:t>
        </w:r>
      </w:ins>
      <w:r w:rsidR="001A246C" w:rsidRPr="003649B8">
        <w:rPr>
          <w:rFonts w:eastAsia="Times New Roman" w:cstheme="minorHAnsi"/>
          <w:color w:val="000000"/>
          <w:lang w:val="en-CA"/>
        </w:rPr>
        <w:t xml:space="preserve">status: juveniles (&lt;3 months), sub-adults (&lt;1 year), yearlings (&lt;2 years), </w:t>
      </w:r>
      <w:commentRangeStart w:id="90"/>
      <w:r w:rsidR="001A246C" w:rsidRPr="003649B8">
        <w:rPr>
          <w:rFonts w:eastAsia="Times New Roman" w:cstheme="minorHAnsi"/>
          <w:color w:val="000000"/>
          <w:lang w:val="en-CA"/>
        </w:rPr>
        <w:t xml:space="preserve">adults (2+ years), </w:t>
      </w:r>
      <w:commentRangeEnd w:id="90"/>
      <w:r w:rsidR="00E134F7">
        <w:rPr>
          <w:rStyle w:val="CommentReference"/>
          <w:lang w:val="en-CA" w:bidi="he-IL"/>
        </w:rPr>
        <w:commentReference w:id="90"/>
      </w:r>
      <w:commentRangeStart w:id="91"/>
      <w:r w:rsidR="001A246C" w:rsidRPr="003649B8">
        <w:rPr>
          <w:rFonts w:eastAsia="Times New Roman" w:cstheme="minorHAnsi"/>
          <w:color w:val="000000"/>
          <w:lang w:val="en-CA"/>
        </w:rPr>
        <w:t>dominant males and dominant females</w:t>
      </w:r>
      <w:commentRangeEnd w:id="91"/>
      <w:r w:rsidR="00E134F7">
        <w:rPr>
          <w:rStyle w:val="CommentReference"/>
          <w:lang w:val="en-CA" w:bidi="he-IL"/>
        </w:rPr>
        <w:commentReference w:id="91"/>
      </w:r>
      <w:r w:rsidR="001A246C" w:rsidRPr="003649B8">
        <w:rPr>
          <w:rFonts w:eastAsia="Times New Roman" w:cstheme="minorHAnsi"/>
          <w:color w:val="000000"/>
          <w:lang w:val="en-CA"/>
        </w:rPr>
        <w:t xml:space="preserve">. </w:t>
      </w:r>
      <w:commentRangeStart w:id="92"/>
      <w:r w:rsidR="001A246C" w:rsidRPr="003649B8">
        <w:rPr>
          <w:rFonts w:eastAsia="Times New Roman" w:cstheme="minorHAnsi"/>
          <w:color w:val="000000"/>
          <w:lang w:val="en-CA"/>
        </w:rPr>
        <w:t>Three individuals were recorded both in HM17 and HM19.</w:t>
      </w:r>
      <w:r w:rsidR="0047277B" w:rsidRPr="003649B8">
        <w:rPr>
          <w:rFonts w:eastAsia="Times New Roman" w:cstheme="minorHAnsi"/>
          <w:color w:val="000000"/>
          <w:lang w:val="en-CA"/>
        </w:rPr>
        <w:t xml:space="preserve"> </w:t>
      </w:r>
      <w:commentRangeEnd w:id="92"/>
      <w:r w:rsidR="006F6D04">
        <w:rPr>
          <w:rStyle w:val="CommentReference"/>
          <w:lang w:val="en-CA" w:bidi="he-IL"/>
        </w:rPr>
        <w:commentReference w:id="92"/>
      </w:r>
    </w:p>
    <w:p w14:paraId="03A71906" w14:textId="71D9253F" w:rsidR="00F85EAE" w:rsidRPr="003649B8" w:rsidRDefault="00F85EAE" w:rsidP="00D27F62">
      <w:pPr>
        <w:spacing w:before="320" w:after="80" w:line="360" w:lineRule="auto"/>
        <w:jc w:val="both"/>
        <w:outlineLvl w:val="2"/>
        <w:rPr>
          <w:rFonts w:eastAsia="Times New Roman" w:cstheme="minorHAnsi"/>
          <w:i/>
          <w:color w:val="434343"/>
          <w:lang w:val="en-CA"/>
        </w:rPr>
      </w:pPr>
      <w:r w:rsidRPr="003649B8">
        <w:rPr>
          <w:rFonts w:eastAsia="Times New Roman" w:cstheme="minorHAnsi"/>
          <w:i/>
          <w:color w:val="434343"/>
          <w:lang w:val="en-CA"/>
        </w:rPr>
        <w:t>Tag design</w:t>
      </w:r>
    </w:p>
    <w:p w14:paraId="6A4DD6E4" w14:textId="17A25EDA" w:rsidR="001A246C" w:rsidRPr="003649B8" w:rsidRDefault="001A246C" w:rsidP="001A246C">
      <w:pPr>
        <w:spacing w:after="0" w:line="360" w:lineRule="auto"/>
        <w:jc w:val="both"/>
        <w:rPr>
          <w:rFonts w:eastAsia="Times New Roman" w:cstheme="minorHAnsi"/>
          <w:lang w:val="en-CA"/>
        </w:rPr>
      </w:pPr>
      <w:r w:rsidRPr="003649B8">
        <w:rPr>
          <w:rFonts w:eastAsia="Times New Roman" w:cstheme="minorHAnsi"/>
          <w:color w:val="000000"/>
          <w:lang w:val="en-CA"/>
        </w:rPr>
        <w:t xml:space="preserve">To </w:t>
      </w:r>
      <w:r w:rsidR="0047277B" w:rsidRPr="003649B8">
        <w:rPr>
          <w:rFonts w:eastAsia="Times New Roman" w:cstheme="minorHAnsi"/>
          <w:color w:val="000000"/>
          <w:lang w:val="en-CA"/>
        </w:rPr>
        <w:t xml:space="preserve">simultaneously </w:t>
      </w:r>
      <w:r w:rsidRPr="003649B8">
        <w:rPr>
          <w:rFonts w:eastAsia="Times New Roman" w:cstheme="minorHAnsi"/>
          <w:color w:val="000000"/>
          <w:lang w:val="en-CA"/>
        </w:rPr>
        <w:t xml:space="preserve">record the </w:t>
      </w:r>
      <w:r w:rsidR="0047277B" w:rsidRPr="003649B8">
        <w:rPr>
          <w:rFonts w:eastAsia="Times New Roman" w:cstheme="minorHAnsi"/>
          <w:color w:val="000000"/>
          <w:lang w:val="en-CA"/>
        </w:rPr>
        <w:t>trajectories</w:t>
      </w:r>
      <w:r w:rsidRPr="003649B8">
        <w:rPr>
          <w:rFonts w:eastAsia="Times New Roman" w:cstheme="minorHAnsi"/>
          <w:color w:val="000000"/>
          <w:lang w:val="en-CA"/>
        </w:rPr>
        <w:t xml:space="preserve"> of </w:t>
      </w:r>
      <w:r w:rsidR="0047277B" w:rsidRPr="003649B8">
        <w:rPr>
          <w:rFonts w:eastAsia="Times New Roman" w:cstheme="minorHAnsi"/>
          <w:color w:val="000000"/>
          <w:lang w:val="en-CA"/>
        </w:rPr>
        <w:t>all individuals in a</w:t>
      </w:r>
      <w:r w:rsidRPr="003649B8">
        <w:rPr>
          <w:rFonts w:eastAsia="Times New Roman" w:cstheme="minorHAnsi"/>
          <w:color w:val="000000"/>
          <w:lang w:val="en-US"/>
        </w:rPr>
        <w:t xml:space="preserve"> social</w:t>
      </w:r>
      <w:del w:id="93" w:author="Clemens" w:date="2021-11-12T09:37:00Z">
        <w:r w:rsidRPr="003649B8" w:rsidDel="006F6D04">
          <w:rPr>
            <w:rFonts w:eastAsia="Times New Roman" w:cstheme="minorHAnsi"/>
            <w:color w:val="000000"/>
            <w:lang w:val="en-CA"/>
          </w:rPr>
          <w:delText xml:space="preserve"> </w:delText>
        </w:r>
        <w:r w:rsidR="0047277B" w:rsidRPr="003649B8" w:rsidDel="006F6D04">
          <w:rPr>
            <w:rFonts w:eastAsia="Times New Roman" w:cstheme="minorHAnsi"/>
            <w:color w:val="000000"/>
            <w:lang w:val="en-CA"/>
          </w:rPr>
          <w:delText>meerkat</w:delText>
        </w:r>
      </w:del>
      <w:r w:rsidR="0047277B" w:rsidRPr="003649B8">
        <w:rPr>
          <w:rFonts w:eastAsia="Times New Roman" w:cstheme="minorHAnsi"/>
          <w:color w:val="000000"/>
          <w:lang w:val="en-CA"/>
        </w:rPr>
        <w:t xml:space="preserve"> </w:t>
      </w:r>
      <w:r w:rsidRPr="003649B8">
        <w:rPr>
          <w:rFonts w:eastAsia="Times New Roman" w:cstheme="minorHAnsi"/>
          <w:color w:val="000000"/>
          <w:lang w:val="en-CA"/>
        </w:rPr>
        <w:t xml:space="preserve">group, we designed small </w:t>
      </w:r>
      <w:r w:rsidRPr="003649B8">
        <w:rPr>
          <w:rFonts w:eastAsia="Times New Roman" w:cstheme="minorHAnsi"/>
          <w:color w:val="000000"/>
          <w:lang w:val="en-US"/>
        </w:rPr>
        <w:t xml:space="preserve">(&lt;25 g) </w:t>
      </w:r>
      <w:r w:rsidRPr="003649B8">
        <w:rPr>
          <w:rFonts w:eastAsia="Times New Roman" w:cstheme="minorHAnsi"/>
          <w:color w:val="000000"/>
          <w:lang w:val="en-CA"/>
        </w:rPr>
        <w:t xml:space="preserve">collars </w:t>
      </w:r>
      <w:r w:rsidRPr="003649B8">
        <w:rPr>
          <w:rFonts w:eastAsia="Times New Roman" w:cstheme="minorHAnsi"/>
          <w:color w:val="000000"/>
          <w:lang w:val="en-US"/>
        </w:rPr>
        <w:t>consisting</w:t>
      </w:r>
      <w:r w:rsidRPr="003649B8">
        <w:rPr>
          <w:rFonts w:eastAsia="Times New Roman" w:cstheme="minorHAnsi"/>
          <w:color w:val="000000"/>
          <w:lang w:val="en-CA"/>
        </w:rPr>
        <w:t xml:space="preserve"> </w:t>
      </w:r>
      <w:r w:rsidRPr="003649B8">
        <w:rPr>
          <w:rFonts w:eastAsia="Times New Roman" w:cstheme="minorHAnsi"/>
          <w:color w:val="000000"/>
          <w:lang w:val="en-US"/>
        </w:rPr>
        <w:t xml:space="preserve">of a </w:t>
      </w:r>
      <w:r w:rsidRPr="003649B8">
        <w:rPr>
          <w:rFonts w:eastAsia="Times New Roman" w:cstheme="minorHAnsi"/>
          <w:color w:val="000000"/>
          <w:lang w:val="en-CA"/>
        </w:rPr>
        <w:t>GPS unit (Gipsy</w:t>
      </w:r>
      <w:r w:rsidRPr="003649B8">
        <w:rPr>
          <w:rFonts w:eastAsia="Times New Roman" w:cstheme="minorHAnsi"/>
          <w:color w:val="000000"/>
          <w:lang w:val="en-US"/>
        </w:rPr>
        <w:t xml:space="preserve"> </w:t>
      </w:r>
      <w:r w:rsidRPr="003649B8">
        <w:rPr>
          <w:rFonts w:eastAsia="Times New Roman" w:cstheme="minorHAnsi"/>
          <w:color w:val="000000"/>
          <w:lang w:val="en-CA"/>
        </w:rPr>
        <w:t>5,</w:t>
      </w:r>
      <w:r w:rsidRPr="003649B8">
        <w:rPr>
          <w:rFonts w:eastAsia="Times New Roman" w:cstheme="minorHAnsi"/>
          <w:color w:val="000000"/>
          <w:lang w:val="en-US"/>
        </w:rPr>
        <w:t xml:space="preserve"> </w:t>
      </w:r>
      <w:proofErr w:type="spellStart"/>
      <w:r w:rsidRPr="003649B8">
        <w:rPr>
          <w:rFonts w:eastAsia="Times New Roman" w:cstheme="minorHAnsi"/>
          <w:color w:val="000000"/>
          <w:lang w:val="en-US"/>
        </w:rPr>
        <w:t>Techosmart</w:t>
      </w:r>
      <w:proofErr w:type="spellEnd"/>
      <w:r w:rsidRPr="003649B8">
        <w:rPr>
          <w:rFonts w:eastAsia="Times New Roman" w:cstheme="minorHAnsi"/>
          <w:color w:val="000000"/>
          <w:lang w:val="en-CA"/>
        </w:rPr>
        <w:t xml:space="preserve">, </w:t>
      </w:r>
      <w:proofErr w:type="spellStart"/>
      <w:r w:rsidRPr="003649B8">
        <w:rPr>
          <w:rFonts w:eastAsia="Times New Roman" w:cstheme="minorHAnsi"/>
          <w:color w:val="000000"/>
          <w:lang w:val="en-CA"/>
        </w:rPr>
        <w:t>Colleverde</w:t>
      </w:r>
      <w:proofErr w:type="spellEnd"/>
      <w:r w:rsidRPr="003649B8">
        <w:rPr>
          <w:rFonts w:eastAsia="Times New Roman" w:cstheme="minorHAnsi"/>
          <w:color w:val="000000"/>
          <w:lang w:val="en-CA"/>
        </w:rPr>
        <w:t xml:space="preserve">, Italy) and </w:t>
      </w:r>
      <w:r w:rsidRPr="003649B8">
        <w:rPr>
          <w:rFonts w:eastAsia="Times New Roman" w:cstheme="minorHAnsi"/>
          <w:color w:val="000000"/>
          <w:lang w:val="en-US"/>
        </w:rPr>
        <w:t xml:space="preserve">its battery (ER14250M) </w:t>
      </w:r>
      <w:r w:rsidRPr="003649B8">
        <w:rPr>
          <w:rFonts w:eastAsia="Times New Roman" w:cstheme="minorHAnsi"/>
          <w:color w:val="000000"/>
          <w:lang w:val="en-CA"/>
        </w:rPr>
        <w:t>fixed on 5</w:t>
      </w:r>
      <w:r w:rsidRPr="003649B8">
        <w:rPr>
          <w:rFonts w:eastAsia="Times New Roman" w:cstheme="minorHAnsi"/>
          <w:color w:val="000000"/>
          <w:lang w:val="en-US"/>
        </w:rPr>
        <w:t xml:space="preserve"> </w:t>
      </w:r>
      <w:r w:rsidRPr="003649B8">
        <w:rPr>
          <w:rFonts w:eastAsia="Times New Roman" w:cstheme="minorHAnsi"/>
          <w:color w:val="000000"/>
          <w:lang w:val="en-CA"/>
        </w:rPr>
        <w:t xml:space="preserve">mm-wide leather strap and protected from </w:t>
      </w:r>
      <w:r w:rsidRPr="003649B8">
        <w:rPr>
          <w:rFonts w:eastAsia="Times New Roman" w:cstheme="minorHAnsi"/>
          <w:color w:val="000000"/>
          <w:lang w:val="en-US"/>
        </w:rPr>
        <w:t>shock</w:t>
      </w:r>
      <w:r w:rsidR="0047277B" w:rsidRPr="003649B8">
        <w:rPr>
          <w:rFonts w:eastAsia="Times New Roman" w:cstheme="minorHAnsi"/>
          <w:color w:val="000000"/>
          <w:lang w:val="en-US"/>
        </w:rPr>
        <w:t>s</w:t>
      </w:r>
      <w:r w:rsidRPr="003649B8">
        <w:rPr>
          <w:rFonts w:eastAsia="Times New Roman" w:cstheme="minorHAnsi"/>
          <w:color w:val="000000"/>
          <w:lang w:val="en-CA"/>
        </w:rPr>
        <w:t xml:space="preserve"> and sand by</w:t>
      </w:r>
      <w:r w:rsidRPr="003649B8">
        <w:rPr>
          <w:rFonts w:eastAsia="Times New Roman" w:cstheme="minorHAnsi"/>
          <w:color w:val="000000"/>
          <w:lang w:val="en-US"/>
        </w:rPr>
        <w:t xml:space="preserve"> wrapping in</w:t>
      </w:r>
      <w:r w:rsidRPr="003649B8">
        <w:rPr>
          <w:rFonts w:eastAsia="Times New Roman" w:cstheme="minorHAnsi"/>
          <w:color w:val="000000"/>
          <w:lang w:val="en-CA"/>
        </w:rPr>
        <w:t xml:space="preserve"> parafilm and</w:t>
      </w:r>
      <w:r w:rsidRPr="003649B8">
        <w:rPr>
          <w:rFonts w:eastAsia="Times New Roman" w:cstheme="minorHAnsi"/>
          <w:color w:val="000000"/>
          <w:lang w:val="en-US"/>
        </w:rPr>
        <w:t xml:space="preserve"> </w:t>
      </w:r>
      <w:r w:rsidRPr="003649B8">
        <w:rPr>
          <w:rFonts w:eastAsia="Times New Roman" w:cstheme="minorHAnsi"/>
          <w:color w:val="000000"/>
          <w:lang w:val="en-US"/>
        </w:rPr>
        <w:lastRenderedPageBreak/>
        <w:t xml:space="preserve">covering with </w:t>
      </w:r>
      <w:r w:rsidRPr="003649B8">
        <w:rPr>
          <w:rFonts w:eastAsia="Times New Roman" w:cstheme="minorHAnsi"/>
          <w:color w:val="000000"/>
          <w:lang w:val="en-CA"/>
        </w:rPr>
        <w:t xml:space="preserve">2-part epoxy glue. The length of the strap was adjusted individually for each meerkat </w:t>
      </w:r>
      <w:del w:id="94" w:author="Clemens" w:date="2021-11-12T09:37:00Z">
        <w:r w:rsidRPr="003649B8" w:rsidDel="006F6D04">
          <w:rPr>
            <w:rFonts w:eastAsia="Times New Roman" w:cstheme="minorHAnsi"/>
            <w:color w:val="000000"/>
            <w:lang w:val="en-CA"/>
          </w:rPr>
          <w:delText>thanks to</w:delText>
        </w:r>
      </w:del>
      <w:ins w:id="95" w:author="Clemens" w:date="2021-11-12T09:37:00Z">
        <w:r w:rsidR="006F6D04">
          <w:rPr>
            <w:rFonts w:eastAsia="Times New Roman" w:cstheme="minorHAnsi"/>
            <w:color w:val="000000"/>
            <w:lang w:val="en-CA"/>
          </w:rPr>
          <w:t>based on</w:t>
        </w:r>
      </w:ins>
      <w:r w:rsidRPr="003649B8">
        <w:rPr>
          <w:rFonts w:eastAsia="Times New Roman" w:cstheme="minorHAnsi"/>
          <w:color w:val="000000"/>
          <w:lang w:val="en-CA"/>
        </w:rPr>
        <w:t xml:space="preserve"> prior neck measurements. The closing mechanism </w:t>
      </w:r>
      <w:del w:id="96" w:author="Clemens" w:date="2021-11-12T09:37:00Z">
        <w:r w:rsidRPr="003649B8" w:rsidDel="006F6D04">
          <w:rPr>
            <w:rFonts w:eastAsia="Times New Roman" w:cstheme="minorHAnsi"/>
            <w:color w:val="000000"/>
            <w:lang w:val="en-CA"/>
          </w:rPr>
          <w:delText xml:space="preserve">was </w:delText>
        </w:r>
      </w:del>
      <w:r w:rsidRPr="003649B8">
        <w:rPr>
          <w:rFonts w:eastAsia="Times New Roman" w:cstheme="minorHAnsi"/>
          <w:color w:val="000000"/>
          <w:lang w:val="en-CA"/>
        </w:rPr>
        <w:t xml:space="preserve">constituted of 2 magnets (1*5*5mm) glued to 3-D printed plastic clasps at each end of the leather strap, designed to be able to close easily but to require human intervention to open. </w:t>
      </w:r>
      <w:del w:id="97" w:author="Clemens" w:date="2021-11-12T09:43:00Z">
        <w:r w:rsidRPr="003649B8" w:rsidDel="00B27FDD">
          <w:rPr>
            <w:rFonts w:eastAsia="Times New Roman" w:cstheme="minorHAnsi"/>
            <w:color w:val="000000"/>
            <w:lang w:val="en-CA"/>
          </w:rPr>
          <w:delText xml:space="preserve">Finished </w:delText>
        </w:r>
      </w:del>
      <w:ins w:id="98" w:author="Clemens" w:date="2021-11-12T09:43:00Z">
        <w:r w:rsidR="00B27FDD">
          <w:rPr>
            <w:rFonts w:eastAsia="Times New Roman" w:cstheme="minorHAnsi"/>
            <w:color w:val="000000"/>
            <w:lang w:val="en-CA"/>
          </w:rPr>
          <w:t>The combined</w:t>
        </w:r>
        <w:r w:rsidR="00B27FDD" w:rsidRPr="003649B8">
          <w:rPr>
            <w:rFonts w:eastAsia="Times New Roman" w:cstheme="minorHAnsi"/>
            <w:color w:val="000000"/>
            <w:lang w:val="en-CA"/>
          </w:rPr>
          <w:t xml:space="preserve"> </w:t>
        </w:r>
      </w:ins>
      <w:r w:rsidRPr="003649B8">
        <w:rPr>
          <w:rFonts w:eastAsia="Times New Roman" w:cstheme="minorHAnsi"/>
          <w:color w:val="000000"/>
          <w:lang w:val="en-CA"/>
        </w:rPr>
        <w:t>tag</w:t>
      </w:r>
      <w:ins w:id="99" w:author="Clemens" w:date="2021-11-12T09:43:00Z">
        <w:r w:rsidR="00B27FDD">
          <w:rPr>
            <w:rFonts w:eastAsia="Times New Roman" w:cstheme="minorHAnsi"/>
            <w:color w:val="000000"/>
            <w:lang w:val="en-CA"/>
          </w:rPr>
          <w:t xml:space="preserve"> and collar weight was</w:t>
        </w:r>
      </w:ins>
      <w:del w:id="100" w:author="Clemens" w:date="2021-11-12T09:43:00Z">
        <w:r w:rsidRPr="003649B8" w:rsidDel="00B27FDD">
          <w:rPr>
            <w:rFonts w:eastAsia="Times New Roman" w:cstheme="minorHAnsi"/>
            <w:color w:val="000000"/>
            <w:lang w:val="en-CA"/>
          </w:rPr>
          <w:delText>s</w:delText>
        </w:r>
      </w:del>
      <w:r w:rsidRPr="003649B8">
        <w:rPr>
          <w:rFonts w:eastAsia="Times New Roman" w:cstheme="minorHAnsi"/>
          <w:color w:val="000000"/>
          <w:lang w:val="en-CA"/>
        </w:rPr>
        <w:t xml:space="preserve"> </w:t>
      </w:r>
      <w:del w:id="101" w:author="Clemens" w:date="2021-11-12T09:43:00Z">
        <w:r w:rsidRPr="003649B8" w:rsidDel="00B27FDD">
          <w:rPr>
            <w:rFonts w:eastAsia="Times New Roman" w:cstheme="minorHAnsi"/>
            <w:color w:val="000000"/>
            <w:lang w:val="en-CA"/>
          </w:rPr>
          <w:delText>weigh</w:delText>
        </w:r>
        <w:r w:rsidRPr="003649B8" w:rsidDel="00B27FDD">
          <w:rPr>
            <w:rFonts w:eastAsia="Times New Roman" w:cstheme="minorHAnsi"/>
            <w:color w:val="000000"/>
            <w:lang w:val="en-US"/>
          </w:rPr>
          <w:delText>ed</w:delText>
        </w:r>
        <w:r w:rsidRPr="003649B8" w:rsidDel="00B27FDD">
          <w:rPr>
            <w:rFonts w:eastAsia="Times New Roman" w:cstheme="minorHAnsi"/>
            <w:color w:val="000000"/>
            <w:lang w:val="en-CA"/>
          </w:rPr>
          <w:delText xml:space="preserve"> </w:delText>
        </w:r>
      </w:del>
      <w:r w:rsidRPr="003649B8">
        <w:rPr>
          <w:rFonts w:eastAsia="Times New Roman" w:cstheme="minorHAnsi"/>
          <w:color w:val="000000"/>
          <w:lang w:val="en-CA"/>
        </w:rPr>
        <w:t xml:space="preserve">between 22 and </w:t>
      </w:r>
      <w:commentRangeStart w:id="102"/>
      <w:r w:rsidRPr="003649B8">
        <w:rPr>
          <w:rFonts w:eastAsia="Times New Roman" w:cstheme="minorHAnsi"/>
          <w:color w:val="000000"/>
          <w:lang w:val="en-CA"/>
        </w:rPr>
        <w:t>2</w:t>
      </w:r>
      <w:r w:rsidRPr="003649B8">
        <w:rPr>
          <w:rFonts w:eastAsia="Times New Roman" w:cstheme="minorHAnsi"/>
          <w:color w:val="000000"/>
          <w:lang w:val="en-US"/>
        </w:rPr>
        <w:t>5</w:t>
      </w:r>
      <w:r w:rsidRPr="003649B8">
        <w:rPr>
          <w:rFonts w:eastAsia="Times New Roman" w:cstheme="minorHAnsi"/>
          <w:color w:val="000000"/>
          <w:lang w:val="en-CA"/>
        </w:rPr>
        <w:t>g</w:t>
      </w:r>
      <w:commentRangeEnd w:id="102"/>
      <w:r w:rsidR="00B27FDD">
        <w:rPr>
          <w:rStyle w:val="CommentReference"/>
          <w:lang w:val="en-CA" w:bidi="he-IL"/>
        </w:rPr>
        <w:commentReference w:id="102"/>
      </w:r>
      <w:r w:rsidRPr="003649B8">
        <w:rPr>
          <w:rFonts w:eastAsia="Times New Roman" w:cstheme="minorHAnsi"/>
          <w:color w:val="000000"/>
          <w:lang w:val="en-CA"/>
        </w:rPr>
        <w:t>. Once</w:t>
      </w:r>
      <w:r w:rsidRPr="003649B8">
        <w:rPr>
          <w:rFonts w:eastAsia="Times New Roman" w:cstheme="minorHAnsi"/>
          <w:color w:val="000000"/>
          <w:lang w:val="en-US"/>
        </w:rPr>
        <w:t xml:space="preserve"> fitted</w:t>
      </w:r>
      <w:r w:rsidRPr="003649B8">
        <w:rPr>
          <w:rFonts w:eastAsia="Times New Roman" w:cstheme="minorHAnsi"/>
          <w:color w:val="000000"/>
          <w:lang w:val="en-CA"/>
        </w:rPr>
        <w:t xml:space="preserve"> on </w:t>
      </w:r>
      <w:r w:rsidRPr="003649B8">
        <w:rPr>
          <w:rFonts w:eastAsia="Times New Roman" w:cstheme="minorHAnsi"/>
          <w:color w:val="000000"/>
          <w:lang w:val="en-US"/>
        </w:rPr>
        <w:t>a</w:t>
      </w:r>
      <w:r w:rsidRPr="003649B8">
        <w:rPr>
          <w:rFonts w:eastAsia="Times New Roman" w:cstheme="minorHAnsi"/>
          <w:color w:val="000000"/>
          <w:lang w:val="en-CA"/>
        </w:rPr>
        <w:t xml:space="preserve"> meerkat, </w:t>
      </w:r>
      <w:r w:rsidRPr="003649B8">
        <w:rPr>
          <w:rFonts w:eastAsia="Times New Roman" w:cstheme="minorHAnsi"/>
          <w:color w:val="000000"/>
          <w:lang w:val="en-US"/>
        </w:rPr>
        <w:t>the GPS board</w:t>
      </w:r>
      <w:r w:rsidRPr="003649B8">
        <w:rPr>
          <w:rFonts w:eastAsia="Times New Roman" w:cstheme="minorHAnsi"/>
          <w:color w:val="000000"/>
          <w:lang w:val="en-CA"/>
        </w:rPr>
        <w:t xml:space="preserve"> </w:t>
      </w:r>
      <w:del w:id="103" w:author="Clemens" w:date="2021-11-12T09:45:00Z">
        <w:r w:rsidRPr="003649B8" w:rsidDel="00B27FDD">
          <w:rPr>
            <w:rFonts w:eastAsia="Times New Roman" w:cstheme="minorHAnsi"/>
            <w:color w:val="000000"/>
            <w:lang w:val="en-CA"/>
          </w:rPr>
          <w:delText>would sit</w:delText>
        </w:r>
      </w:del>
      <w:ins w:id="104" w:author="Clemens" w:date="2021-11-12T09:45:00Z">
        <w:r w:rsidR="00B27FDD">
          <w:rPr>
            <w:rFonts w:eastAsia="Times New Roman" w:cstheme="minorHAnsi"/>
            <w:color w:val="000000"/>
            <w:lang w:val="en-CA"/>
          </w:rPr>
          <w:t>sat</w:t>
        </w:r>
      </w:ins>
      <w:r w:rsidRPr="003649B8">
        <w:rPr>
          <w:rFonts w:eastAsia="Times New Roman" w:cstheme="minorHAnsi"/>
          <w:color w:val="000000"/>
          <w:lang w:val="en-CA"/>
        </w:rPr>
        <w:t xml:space="preserve"> on </w:t>
      </w:r>
      <w:ins w:id="105" w:author="Clemens" w:date="2021-11-12T09:45:00Z">
        <w:r w:rsidR="00B27FDD">
          <w:rPr>
            <w:rFonts w:eastAsia="Times New Roman" w:cstheme="minorHAnsi"/>
            <w:color w:val="000000"/>
            <w:lang w:val="en-CA"/>
          </w:rPr>
          <w:t xml:space="preserve">the </w:t>
        </w:r>
      </w:ins>
      <w:r w:rsidRPr="003649B8">
        <w:rPr>
          <w:rFonts w:eastAsia="Times New Roman" w:cstheme="minorHAnsi"/>
          <w:color w:val="000000"/>
          <w:lang w:val="en-CA"/>
        </w:rPr>
        <w:t xml:space="preserve">back of the neck, with the </w:t>
      </w:r>
      <w:r w:rsidRPr="003649B8">
        <w:rPr>
          <w:rFonts w:eastAsia="Times New Roman" w:cstheme="minorHAnsi"/>
          <w:color w:val="000000"/>
          <w:lang w:val="en-US"/>
        </w:rPr>
        <w:t xml:space="preserve">whip </w:t>
      </w:r>
      <w:r w:rsidRPr="003649B8">
        <w:rPr>
          <w:rFonts w:eastAsia="Times New Roman" w:cstheme="minorHAnsi"/>
          <w:color w:val="000000"/>
          <w:lang w:val="en-CA"/>
        </w:rPr>
        <w:t>antenna pointing down the back of the individual (Figure 1a). </w:t>
      </w:r>
    </w:p>
    <w:p w14:paraId="357C6E92" w14:textId="793DCFA8" w:rsidR="00F85EAE" w:rsidRPr="003649B8" w:rsidRDefault="00F85EAE" w:rsidP="00D27F62">
      <w:pPr>
        <w:spacing w:before="320" w:after="80" w:line="360" w:lineRule="auto"/>
        <w:jc w:val="both"/>
        <w:outlineLvl w:val="2"/>
        <w:rPr>
          <w:rFonts w:eastAsia="Times New Roman" w:cstheme="minorHAnsi"/>
          <w:i/>
          <w:color w:val="434343"/>
          <w:lang w:val="en-CA"/>
        </w:rPr>
      </w:pPr>
      <w:r w:rsidRPr="003649B8">
        <w:rPr>
          <w:rFonts w:eastAsia="Times New Roman" w:cstheme="minorHAnsi"/>
          <w:i/>
          <w:color w:val="434343"/>
          <w:lang w:val="en-CA"/>
        </w:rPr>
        <w:t>Tag deployment duty cycle and retrieval</w:t>
      </w:r>
    </w:p>
    <w:p w14:paraId="66F1300F" w14:textId="3F850C06" w:rsidR="0047277B" w:rsidRPr="003649B8" w:rsidRDefault="005979BC" w:rsidP="0047277B">
      <w:pPr>
        <w:spacing w:after="240" w:line="360" w:lineRule="auto"/>
        <w:jc w:val="both"/>
        <w:rPr>
          <w:rFonts w:eastAsia="Times New Roman" w:cstheme="minorHAnsi"/>
          <w:color w:val="000000"/>
          <w:lang w:val="en-CA"/>
        </w:rPr>
      </w:pPr>
      <w:moveToRangeStart w:id="106" w:author="Clemens" w:date="2021-11-12T09:58:00Z" w:name="move87603522"/>
      <w:moveTo w:id="107" w:author="Clemens" w:date="2021-11-12T09:58:00Z">
        <w:r w:rsidRPr="003649B8">
          <w:rPr>
            <w:rFonts w:eastAsia="Times New Roman" w:cstheme="minorHAnsi"/>
            <w:color w:val="000000"/>
            <w:lang w:val="en-US"/>
          </w:rPr>
          <w:t xml:space="preserve">In winter months, meerkats typically spend up to an hour at the communal burrow before moving off to forage. During this </w:t>
        </w:r>
        <w:proofErr w:type="gramStart"/>
        <w:r w:rsidRPr="003649B8">
          <w:rPr>
            <w:rFonts w:eastAsia="Times New Roman" w:cstheme="minorHAnsi"/>
            <w:color w:val="000000"/>
            <w:lang w:val="en-US"/>
          </w:rPr>
          <w:t>time</w:t>
        </w:r>
        <w:proofErr w:type="gramEnd"/>
        <w:r w:rsidRPr="003649B8">
          <w:rPr>
            <w:rFonts w:eastAsia="Times New Roman" w:cstheme="minorHAnsi"/>
            <w:color w:val="000000"/>
            <w:lang w:val="en-US"/>
          </w:rPr>
          <w:t xml:space="preserve"> they are typically relaxed and often</w:t>
        </w:r>
        <w:r w:rsidRPr="003649B8">
          <w:rPr>
            <w:rFonts w:eastAsia="Times New Roman" w:cstheme="minorHAnsi"/>
            <w:color w:val="000000"/>
            <w:lang w:val="en-CA"/>
          </w:rPr>
          <w:t xml:space="preserve"> stand upright in the sun to warm up</w:t>
        </w:r>
        <w:r w:rsidRPr="003649B8">
          <w:rPr>
            <w:rFonts w:eastAsia="Times New Roman" w:cstheme="minorHAnsi"/>
            <w:color w:val="000000"/>
            <w:lang w:val="en-US"/>
          </w:rPr>
          <w:t xml:space="preserve"> or groom one another, thus presenting an ideal opportunity for non-invasive collar deployment</w:t>
        </w:r>
        <w:r w:rsidRPr="003649B8">
          <w:rPr>
            <w:rFonts w:eastAsia="Times New Roman" w:cstheme="minorHAnsi"/>
            <w:color w:val="000000"/>
            <w:lang w:val="en-CA"/>
          </w:rPr>
          <w:t xml:space="preserve">. </w:t>
        </w:r>
        <w:r w:rsidRPr="003649B8">
          <w:rPr>
            <w:rFonts w:eastAsia="Times New Roman" w:cstheme="minorHAnsi"/>
            <w:color w:val="000000"/>
            <w:lang w:val="en-US"/>
          </w:rPr>
          <w:t>To deploy collars, o</w:t>
        </w:r>
        <w:proofErr w:type="spellStart"/>
        <w:r w:rsidRPr="003649B8">
          <w:rPr>
            <w:rFonts w:eastAsia="Times New Roman" w:cstheme="minorHAnsi"/>
            <w:color w:val="000000"/>
            <w:lang w:val="en-CA"/>
          </w:rPr>
          <w:t>ne</w:t>
        </w:r>
        <w:proofErr w:type="spellEnd"/>
        <w:r w:rsidRPr="003649B8">
          <w:rPr>
            <w:rFonts w:eastAsia="Times New Roman" w:cstheme="minorHAnsi"/>
            <w:color w:val="000000"/>
            <w:lang w:val="en-CA"/>
          </w:rPr>
          <w:t xml:space="preserve"> person would slowly approach a meerkat and start grooming its neck to test receptivity. If the target </w:t>
        </w:r>
        <w:r w:rsidRPr="003649B8">
          <w:rPr>
            <w:rFonts w:eastAsia="Times New Roman" w:cstheme="minorHAnsi"/>
            <w:color w:val="000000"/>
            <w:lang w:val="en-US"/>
          </w:rPr>
          <w:t xml:space="preserve">remained stationary and </w:t>
        </w:r>
        <w:r w:rsidRPr="003649B8">
          <w:rPr>
            <w:rFonts w:eastAsia="Times New Roman" w:cstheme="minorHAnsi"/>
            <w:color w:val="000000"/>
            <w:lang w:val="en-CA"/>
          </w:rPr>
          <w:t xml:space="preserve">showed no sign of discomfort, the person would then try to clasp </w:t>
        </w:r>
        <w:r w:rsidRPr="003649B8">
          <w:rPr>
            <w:rFonts w:eastAsia="Times New Roman" w:cstheme="minorHAnsi"/>
            <w:color w:val="000000"/>
            <w:lang w:val="en-US"/>
          </w:rPr>
          <w:t>an appropriately-sized</w:t>
        </w:r>
        <w:r w:rsidRPr="003649B8">
          <w:rPr>
            <w:rFonts w:eastAsia="Times New Roman" w:cstheme="minorHAnsi"/>
            <w:color w:val="000000"/>
            <w:lang w:val="en-CA"/>
          </w:rPr>
          <w:t xml:space="preserve"> collar around </w:t>
        </w:r>
        <w:r w:rsidRPr="003649B8">
          <w:rPr>
            <w:rFonts w:eastAsia="Times New Roman" w:cstheme="minorHAnsi"/>
            <w:color w:val="000000"/>
            <w:lang w:val="en-US"/>
          </w:rPr>
          <w:t>its</w:t>
        </w:r>
        <w:r w:rsidRPr="003649B8">
          <w:rPr>
            <w:rFonts w:eastAsia="Times New Roman" w:cstheme="minorHAnsi"/>
            <w:color w:val="000000"/>
            <w:lang w:val="en-CA"/>
          </w:rPr>
          <w:t xml:space="preserve"> neck, stopping </w:t>
        </w:r>
        <w:r w:rsidRPr="003649B8">
          <w:rPr>
            <w:rFonts w:eastAsia="Times New Roman" w:cstheme="minorHAnsi"/>
            <w:color w:val="000000"/>
            <w:lang w:val="en-US"/>
          </w:rPr>
          <w:t>if the meerkat recoiled or</w:t>
        </w:r>
        <w:r w:rsidRPr="003649B8">
          <w:rPr>
            <w:rFonts w:eastAsia="Times New Roman" w:cstheme="minorHAnsi"/>
            <w:color w:val="000000"/>
            <w:lang w:val="en-CA"/>
          </w:rPr>
          <w:t xml:space="preserve"> </w:t>
        </w:r>
        <w:r w:rsidRPr="003649B8">
          <w:rPr>
            <w:rFonts w:eastAsia="Times New Roman" w:cstheme="minorHAnsi"/>
            <w:color w:val="000000"/>
            <w:lang w:val="en-US"/>
          </w:rPr>
          <w:t>moved away</w:t>
        </w:r>
        <w:r w:rsidRPr="003649B8">
          <w:rPr>
            <w:rFonts w:eastAsia="Times New Roman" w:cstheme="minorHAnsi"/>
            <w:color w:val="000000"/>
            <w:lang w:val="en-CA"/>
          </w:rPr>
          <w:t xml:space="preserve">. </w:t>
        </w:r>
        <w:r w:rsidRPr="003649B8">
          <w:rPr>
            <w:rFonts w:eastAsia="Times New Roman" w:cstheme="minorHAnsi"/>
            <w:color w:val="000000"/>
            <w:lang w:val="en-US"/>
          </w:rPr>
          <w:t>To collar some individuals, a</w:t>
        </w:r>
        <w:r w:rsidRPr="003649B8">
          <w:rPr>
            <w:rFonts w:eastAsia="Times New Roman" w:cstheme="minorHAnsi"/>
            <w:color w:val="000000"/>
            <w:lang w:val="en-CA"/>
          </w:rPr>
          <w:t xml:space="preserve"> second person present</w:t>
        </w:r>
        <w:r w:rsidRPr="003649B8">
          <w:rPr>
            <w:rFonts w:eastAsia="Times New Roman" w:cstheme="minorHAnsi"/>
            <w:color w:val="000000"/>
            <w:lang w:val="en-US"/>
          </w:rPr>
          <w:t>ed</w:t>
        </w:r>
        <w:r w:rsidRPr="003649B8">
          <w:rPr>
            <w:rFonts w:eastAsia="Times New Roman" w:cstheme="minorHAnsi"/>
            <w:color w:val="000000"/>
            <w:lang w:val="en-CA"/>
          </w:rPr>
          <w:t xml:space="preserve"> a water bottle to distract them</w:t>
        </w:r>
        <w:r w:rsidRPr="003649B8">
          <w:rPr>
            <w:rFonts w:eastAsia="Times New Roman" w:cstheme="minorHAnsi"/>
            <w:color w:val="000000"/>
            <w:lang w:val="en-US"/>
          </w:rPr>
          <w:t>, and the collar was deployed on the outstretched neck of the drinking meerkat</w:t>
        </w:r>
        <w:r w:rsidRPr="003649B8">
          <w:rPr>
            <w:rFonts w:eastAsia="Times New Roman" w:cstheme="minorHAnsi"/>
            <w:color w:val="000000"/>
            <w:lang w:val="en-CA"/>
          </w:rPr>
          <w:t>. After two failed attempts for a given individual, it would be left alone for the rest of the day to prevent any risk of de-habituation. At the end of data collection, collars were taken off much in the same way as they were put on, though sometimes</w:t>
        </w:r>
        <w:r w:rsidRPr="003649B8">
          <w:rPr>
            <w:rFonts w:eastAsia="Times New Roman" w:cstheme="minorHAnsi"/>
            <w:color w:val="000000"/>
            <w:lang w:val="en-US"/>
          </w:rPr>
          <w:t xml:space="preserve"> as well</w:t>
        </w:r>
        <w:r w:rsidRPr="003649B8">
          <w:rPr>
            <w:rFonts w:eastAsia="Times New Roman" w:cstheme="minorHAnsi"/>
            <w:color w:val="000000"/>
            <w:lang w:val="en-CA"/>
          </w:rPr>
          <w:t xml:space="preserve"> during foraging </w:t>
        </w:r>
        <w:r w:rsidRPr="003649B8">
          <w:rPr>
            <w:rFonts w:eastAsia="Times New Roman" w:cstheme="minorHAnsi"/>
            <w:color w:val="000000"/>
            <w:lang w:val="en-US"/>
          </w:rPr>
          <w:t>since removal could be done much more quickly and easily than deployment</w:t>
        </w:r>
        <w:r w:rsidRPr="003649B8">
          <w:rPr>
            <w:rFonts w:eastAsia="Times New Roman" w:cstheme="minorHAnsi"/>
            <w:color w:val="000000"/>
            <w:lang w:val="en-CA"/>
          </w:rPr>
          <w:t xml:space="preserve">. </w:t>
        </w:r>
        <w:proofErr w:type="gramStart"/>
        <w:r w:rsidRPr="003649B8">
          <w:rPr>
            <w:rFonts w:eastAsia="Times New Roman" w:cstheme="minorHAnsi"/>
            <w:color w:val="000000"/>
            <w:lang w:val="en-CA"/>
          </w:rPr>
          <w:t>Juveniles</w:t>
        </w:r>
        <w:proofErr w:type="gramEnd"/>
        <w:r w:rsidRPr="003649B8">
          <w:rPr>
            <w:rFonts w:eastAsia="Times New Roman" w:cstheme="minorHAnsi"/>
            <w:color w:val="000000"/>
            <w:lang w:val="en-CA"/>
          </w:rPr>
          <w:t xml:space="preserve"> individuals were too small to wear a collar, therefore their movement could not be recorded.</w:t>
        </w:r>
      </w:moveTo>
      <w:moveToRangeEnd w:id="106"/>
      <w:ins w:id="108" w:author="Clemens" w:date="2021-11-12T09:58:00Z">
        <w:r>
          <w:rPr>
            <w:rFonts w:eastAsia="Times New Roman" w:cstheme="minorHAnsi"/>
            <w:color w:val="000000"/>
            <w:lang w:val="en-CA"/>
          </w:rPr>
          <w:t xml:space="preserve"> </w:t>
        </w:r>
      </w:ins>
      <w:r w:rsidR="0047277B" w:rsidRPr="003649B8">
        <w:rPr>
          <w:rFonts w:eastAsia="Times New Roman" w:cstheme="minorHAnsi"/>
          <w:color w:val="000000"/>
          <w:lang w:val="en-CA"/>
        </w:rPr>
        <w:t xml:space="preserve">All GPS units </w:t>
      </w:r>
      <w:del w:id="109" w:author="Clemens" w:date="2021-11-12T09:45:00Z">
        <w:r w:rsidR="0047277B" w:rsidRPr="003649B8" w:rsidDel="00B27FDD">
          <w:rPr>
            <w:rFonts w:eastAsia="Times New Roman" w:cstheme="minorHAnsi"/>
            <w:color w:val="000000"/>
            <w:lang w:val="en-CA"/>
          </w:rPr>
          <w:delText xml:space="preserve">for </w:delText>
        </w:r>
      </w:del>
      <w:ins w:id="110" w:author="Clemens" w:date="2021-11-12T09:45:00Z">
        <w:r w:rsidR="00B27FDD">
          <w:rPr>
            <w:rFonts w:eastAsia="Times New Roman" w:cstheme="minorHAnsi"/>
            <w:color w:val="000000"/>
            <w:lang w:val="en-CA"/>
          </w:rPr>
          <w:t xml:space="preserve">of </w:t>
        </w:r>
      </w:ins>
      <w:r w:rsidR="0047277B" w:rsidRPr="003649B8">
        <w:rPr>
          <w:rFonts w:eastAsia="Times New Roman" w:cstheme="minorHAnsi"/>
          <w:color w:val="000000"/>
          <w:lang w:val="en-CA"/>
        </w:rPr>
        <w:t xml:space="preserve">a given </w:t>
      </w:r>
      <w:del w:id="111" w:author="Clemens" w:date="2021-11-12T09:58:00Z">
        <w:r w:rsidR="0047277B" w:rsidRPr="003649B8" w:rsidDel="005979BC">
          <w:rPr>
            <w:rFonts w:eastAsia="Times New Roman" w:cstheme="minorHAnsi"/>
            <w:color w:val="000000"/>
            <w:lang w:val="en-CA"/>
          </w:rPr>
          <w:delText xml:space="preserve">meerkat </w:delText>
        </w:r>
      </w:del>
      <w:r w:rsidR="0047277B" w:rsidRPr="003649B8">
        <w:rPr>
          <w:rFonts w:eastAsia="Times New Roman" w:cstheme="minorHAnsi"/>
          <w:color w:val="000000"/>
          <w:lang w:val="en-CA"/>
        </w:rPr>
        <w:t xml:space="preserve">group were </w:t>
      </w:r>
      <w:del w:id="112" w:author="Clemens" w:date="2021-11-12T09:45:00Z">
        <w:r w:rsidR="0047277B" w:rsidRPr="003649B8" w:rsidDel="00B27FDD">
          <w:rPr>
            <w:rFonts w:eastAsia="Times New Roman" w:cstheme="minorHAnsi"/>
            <w:color w:val="000000"/>
            <w:lang w:val="en-CA"/>
          </w:rPr>
          <w:delText xml:space="preserve">programmed </w:delText>
        </w:r>
      </w:del>
      <w:ins w:id="113" w:author="Clemens" w:date="2021-11-12T09:45:00Z">
        <w:r w:rsidR="00B27FDD">
          <w:rPr>
            <w:rFonts w:eastAsia="Times New Roman" w:cstheme="minorHAnsi"/>
            <w:color w:val="000000"/>
            <w:lang w:val="en-CA"/>
          </w:rPr>
          <w:t>synchronized</w:t>
        </w:r>
        <w:r w:rsidR="00B27FDD" w:rsidRPr="003649B8">
          <w:rPr>
            <w:rFonts w:eastAsia="Times New Roman" w:cstheme="minorHAnsi"/>
            <w:color w:val="000000"/>
            <w:lang w:val="en-CA"/>
          </w:rPr>
          <w:t xml:space="preserve"> </w:t>
        </w:r>
      </w:ins>
      <w:r w:rsidR="0047277B" w:rsidRPr="003649B8">
        <w:rPr>
          <w:rFonts w:eastAsia="Times New Roman" w:cstheme="minorHAnsi"/>
          <w:color w:val="000000"/>
          <w:lang w:val="en-CA"/>
        </w:rPr>
        <w:t>to start on the same day and to record at 1 fix/second for 3 hours every</w:t>
      </w:r>
      <w:r w:rsidR="0047277B" w:rsidRPr="003649B8">
        <w:rPr>
          <w:rFonts w:eastAsia="Times New Roman" w:cstheme="minorHAnsi"/>
          <w:color w:val="000000"/>
          <w:lang w:val="en-US"/>
        </w:rPr>
        <w:t xml:space="preserve"> </w:t>
      </w:r>
      <w:r w:rsidR="0047277B" w:rsidRPr="003649B8">
        <w:rPr>
          <w:rFonts w:eastAsia="Times New Roman" w:cstheme="minorHAnsi"/>
          <w:color w:val="000000"/>
          <w:lang w:val="en-CA"/>
        </w:rPr>
        <w:t xml:space="preserve">day during </w:t>
      </w:r>
      <w:r w:rsidR="009249ED" w:rsidRPr="003649B8">
        <w:rPr>
          <w:rFonts w:eastAsia="Times New Roman" w:cstheme="minorHAnsi"/>
          <w:color w:val="000000"/>
          <w:lang w:val="en-CA"/>
        </w:rPr>
        <w:t xml:space="preserve">free </w:t>
      </w:r>
      <w:r w:rsidR="0047277B" w:rsidRPr="003649B8">
        <w:rPr>
          <w:rFonts w:eastAsia="Times New Roman" w:cstheme="minorHAnsi"/>
          <w:color w:val="000000"/>
          <w:lang w:val="en-CA"/>
        </w:rPr>
        <w:t>foraging times</w:t>
      </w:r>
      <w:ins w:id="114" w:author="Clemens" w:date="2021-11-12T09:46:00Z">
        <w:r w:rsidR="00B27FDD">
          <w:rPr>
            <w:rFonts w:eastAsia="Times New Roman" w:cstheme="minorHAnsi"/>
            <w:color w:val="000000"/>
            <w:lang w:val="en-CA"/>
          </w:rPr>
          <w:t xml:space="preserve">. </w:t>
        </w:r>
      </w:ins>
      <w:del w:id="115" w:author="Clemens" w:date="2021-11-12T09:46:00Z">
        <w:r w:rsidR="0047277B" w:rsidRPr="003649B8" w:rsidDel="00B27FDD">
          <w:rPr>
            <w:rFonts w:eastAsia="Times New Roman" w:cstheme="minorHAnsi"/>
            <w:color w:val="000000"/>
            <w:lang w:val="en-CA"/>
          </w:rPr>
          <w:delText>, either</w:delText>
        </w:r>
      </w:del>
      <w:ins w:id="116" w:author="Clemens" w:date="2021-11-12T09:46:00Z">
        <w:r w:rsidR="00B27FDD">
          <w:rPr>
            <w:rFonts w:eastAsia="Times New Roman" w:cstheme="minorHAnsi"/>
            <w:color w:val="000000"/>
            <w:lang w:val="en-CA"/>
          </w:rPr>
          <w:t xml:space="preserve">Foraging times </w:t>
        </w:r>
        <w:proofErr w:type="spellStart"/>
        <w:r w:rsidR="00B27FDD">
          <w:rPr>
            <w:rFonts w:eastAsia="Times New Roman" w:cstheme="minorHAnsi"/>
            <w:color w:val="000000"/>
            <w:lang w:val="en-CA"/>
          </w:rPr>
          <w:t>occured</w:t>
        </w:r>
      </w:ins>
      <w:proofErr w:type="spellEnd"/>
      <w:r w:rsidR="0047277B" w:rsidRPr="003649B8">
        <w:rPr>
          <w:rFonts w:eastAsia="Times New Roman" w:cstheme="minorHAnsi"/>
          <w:color w:val="000000"/>
          <w:lang w:val="en-CA"/>
        </w:rPr>
        <w:t xml:space="preserve"> in the morning after the group had left the sleeping burrow</w:t>
      </w:r>
      <w:r w:rsidR="0047277B" w:rsidRPr="003649B8">
        <w:rPr>
          <w:rFonts w:eastAsia="Times New Roman" w:cstheme="minorHAnsi"/>
          <w:color w:val="000000"/>
          <w:lang w:val="en-US"/>
        </w:rPr>
        <w:t>,</w:t>
      </w:r>
      <w:r w:rsidR="0047277B" w:rsidRPr="003649B8">
        <w:rPr>
          <w:rFonts w:eastAsia="Times New Roman" w:cstheme="minorHAnsi"/>
          <w:color w:val="000000"/>
          <w:lang w:val="en-CA"/>
        </w:rPr>
        <w:t xml:space="preserve"> or in the afternoon before return</w:t>
      </w:r>
      <w:del w:id="117" w:author="Clemens" w:date="2021-11-12T09:46:00Z">
        <w:r w:rsidR="0047277B" w:rsidRPr="003649B8" w:rsidDel="00B27FDD">
          <w:rPr>
            <w:rFonts w:eastAsia="Times New Roman" w:cstheme="minorHAnsi"/>
            <w:color w:val="000000"/>
            <w:lang w:val="en-CA"/>
          </w:rPr>
          <w:delText>ing</w:delText>
        </w:r>
      </w:del>
      <w:r w:rsidR="0047277B" w:rsidRPr="003649B8">
        <w:rPr>
          <w:rFonts w:eastAsia="Times New Roman" w:cstheme="minorHAnsi"/>
          <w:color w:val="000000"/>
          <w:lang w:val="en-CA"/>
        </w:rPr>
        <w:t xml:space="preserve"> to </w:t>
      </w:r>
      <w:ins w:id="118" w:author="Clemens" w:date="2021-11-12T09:46:00Z">
        <w:r w:rsidR="00B27FDD">
          <w:rPr>
            <w:rFonts w:eastAsia="Times New Roman" w:cstheme="minorHAnsi"/>
            <w:color w:val="000000"/>
            <w:lang w:val="en-CA"/>
          </w:rPr>
          <w:t>their burrow</w:t>
        </w:r>
      </w:ins>
      <w:del w:id="119" w:author="Clemens" w:date="2021-11-12T09:46:00Z">
        <w:r w:rsidR="0047277B" w:rsidRPr="003649B8" w:rsidDel="00B27FDD">
          <w:rPr>
            <w:rFonts w:eastAsia="Times New Roman" w:cstheme="minorHAnsi"/>
            <w:color w:val="000000"/>
            <w:lang w:val="en-CA"/>
          </w:rPr>
          <w:delText>it</w:delText>
        </w:r>
      </w:del>
      <w:r w:rsidR="0047277B" w:rsidRPr="003649B8">
        <w:rPr>
          <w:rFonts w:eastAsia="Times New Roman" w:cstheme="minorHAnsi"/>
          <w:color w:val="000000"/>
          <w:lang w:val="en-CA"/>
        </w:rPr>
        <w:t xml:space="preserve"> </w:t>
      </w:r>
      <w:commentRangeStart w:id="120"/>
      <w:r w:rsidR="0047277B" w:rsidRPr="003649B8">
        <w:rPr>
          <w:rFonts w:eastAsia="Times New Roman" w:cstheme="minorHAnsi"/>
          <w:color w:val="000000"/>
          <w:lang w:val="en-CA"/>
        </w:rPr>
        <w:t>depending on the recording round</w:t>
      </w:r>
      <w:commentRangeEnd w:id="120"/>
      <w:r w:rsidR="00B27FDD">
        <w:rPr>
          <w:rStyle w:val="CommentReference"/>
          <w:lang w:val="en-CA" w:bidi="he-IL"/>
        </w:rPr>
        <w:commentReference w:id="120"/>
      </w:r>
      <w:r w:rsidR="0047277B" w:rsidRPr="003649B8">
        <w:rPr>
          <w:rFonts w:eastAsia="Times New Roman" w:cstheme="minorHAnsi"/>
          <w:color w:val="000000"/>
          <w:lang w:val="en-CA"/>
        </w:rPr>
        <w:t xml:space="preserve">. </w:t>
      </w:r>
      <w:del w:id="121" w:author="Clemens" w:date="2021-11-12T09:47:00Z">
        <w:r w:rsidR="0047277B" w:rsidRPr="003649B8" w:rsidDel="00B27FDD">
          <w:rPr>
            <w:rFonts w:eastAsia="Times New Roman" w:cstheme="minorHAnsi"/>
            <w:color w:val="000000"/>
            <w:lang w:val="en-CA"/>
          </w:rPr>
          <w:delText>Recording duration ranged</w:delText>
        </w:r>
      </w:del>
      <w:ins w:id="122" w:author="Clemens" w:date="2021-11-12T09:47:00Z">
        <w:r w:rsidR="00B27FDD">
          <w:rPr>
            <w:rFonts w:eastAsia="Times New Roman" w:cstheme="minorHAnsi"/>
            <w:color w:val="000000"/>
            <w:lang w:val="en-CA"/>
          </w:rPr>
          <w:t>We recorded movements for each group for</w:t>
        </w:r>
      </w:ins>
      <w:del w:id="123" w:author="Clemens" w:date="2021-11-12T09:47:00Z">
        <w:r w:rsidR="0047277B" w:rsidRPr="003649B8" w:rsidDel="00B27FDD">
          <w:rPr>
            <w:rFonts w:eastAsia="Times New Roman" w:cstheme="minorHAnsi"/>
            <w:color w:val="000000"/>
            <w:lang w:val="en-CA"/>
          </w:rPr>
          <w:delText xml:space="preserve"> from</w:delText>
        </w:r>
      </w:del>
      <w:r w:rsidR="0047277B" w:rsidRPr="003649B8">
        <w:rPr>
          <w:rFonts w:eastAsia="Times New Roman" w:cstheme="minorHAnsi"/>
          <w:color w:val="000000"/>
          <w:lang w:val="en-CA"/>
        </w:rPr>
        <w:t xml:space="preserve"> </w:t>
      </w:r>
      <w:r w:rsidR="009249ED" w:rsidRPr="003649B8">
        <w:rPr>
          <w:rFonts w:eastAsia="Times New Roman" w:cstheme="minorHAnsi"/>
          <w:color w:val="000000"/>
          <w:lang w:val="en-CA"/>
        </w:rPr>
        <w:t xml:space="preserve">6 days to 14 days </w:t>
      </w:r>
      <w:commentRangeStart w:id="124"/>
      <w:r w:rsidR="009249ED" w:rsidRPr="003649B8">
        <w:rPr>
          <w:rFonts w:eastAsia="Times New Roman" w:cstheme="minorHAnsi"/>
          <w:color w:val="000000"/>
          <w:lang w:val="en-CA"/>
        </w:rPr>
        <w:t>(with two deployments) depending on groups</w:t>
      </w:r>
      <w:commentRangeEnd w:id="124"/>
      <w:r w:rsidR="00B27FDD">
        <w:rPr>
          <w:rStyle w:val="CommentReference"/>
          <w:lang w:val="en-CA" w:bidi="he-IL"/>
        </w:rPr>
        <w:commentReference w:id="124"/>
      </w:r>
      <w:r w:rsidR="009249ED" w:rsidRPr="003649B8">
        <w:rPr>
          <w:rFonts w:eastAsia="Times New Roman" w:cstheme="minorHAnsi"/>
          <w:color w:val="000000"/>
          <w:lang w:val="en-CA"/>
        </w:rPr>
        <w:t xml:space="preserve">. </w:t>
      </w:r>
      <w:commentRangeStart w:id="125"/>
      <w:r w:rsidR="0047277B" w:rsidRPr="003649B8">
        <w:rPr>
          <w:rFonts w:eastAsia="Times New Roman" w:cstheme="minorHAnsi"/>
          <w:color w:val="000000"/>
          <w:lang w:val="en-US"/>
        </w:rPr>
        <w:t xml:space="preserve">We deployed </w:t>
      </w:r>
      <w:r w:rsidR="009249ED" w:rsidRPr="003649B8">
        <w:rPr>
          <w:rFonts w:eastAsia="Times New Roman" w:cstheme="minorHAnsi"/>
          <w:color w:val="000000"/>
          <w:lang w:val="en-US"/>
        </w:rPr>
        <w:t xml:space="preserve">the </w:t>
      </w:r>
      <w:r w:rsidR="0047277B" w:rsidRPr="003649B8">
        <w:rPr>
          <w:rFonts w:eastAsia="Times New Roman" w:cstheme="minorHAnsi"/>
          <w:color w:val="000000"/>
          <w:lang w:val="en-US"/>
        </w:rPr>
        <w:t>collars</w:t>
      </w:r>
      <w:r w:rsidR="0047277B" w:rsidRPr="003649B8">
        <w:rPr>
          <w:rFonts w:eastAsia="Times New Roman" w:cstheme="minorHAnsi"/>
          <w:color w:val="000000"/>
          <w:lang w:val="en-CA"/>
        </w:rPr>
        <w:t xml:space="preserve"> in the morning between the time individuals </w:t>
      </w:r>
      <w:r w:rsidR="0047277B" w:rsidRPr="003649B8">
        <w:rPr>
          <w:rFonts w:eastAsia="Times New Roman" w:cstheme="minorHAnsi"/>
          <w:color w:val="000000"/>
          <w:lang w:val="en-US"/>
        </w:rPr>
        <w:t>emerged from the</w:t>
      </w:r>
      <w:r w:rsidR="0047277B" w:rsidRPr="003649B8">
        <w:rPr>
          <w:rFonts w:eastAsia="Times New Roman" w:cstheme="minorHAnsi"/>
          <w:color w:val="000000"/>
          <w:lang w:val="en-CA"/>
        </w:rPr>
        <w:t xml:space="preserve"> communal burrow and </w:t>
      </w:r>
      <w:r w:rsidR="0047277B" w:rsidRPr="003649B8">
        <w:rPr>
          <w:rFonts w:eastAsia="Times New Roman" w:cstheme="minorHAnsi"/>
          <w:color w:val="000000"/>
          <w:lang w:val="en-US"/>
        </w:rPr>
        <w:t>when they began</w:t>
      </w:r>
      <w:r w:rsidR="0047277B" w:rsidRPr="003649B8">
        <w:rPr>
          <w:rFonts w:eastAsia="Times New Roman" w:cstheme="minorHAnsi"/>
          <w:color w:val="000000"/>
          <w:lang w:val="en-CA"/>
        </w:rPr>
        <w:t xml:space="preserve"> foraging. </w:t>
      </w:r>
      <w:commentRangeEnd w:id="125"/>
      <w:r w:rsidR="00B27FDD">
        <w:rPr>
          <w:rStyle w:val="CommentReference"/>
          <w:lang w:val="en-CA" w:bidi="he-IL"/>
        </w:rPr>
        <w:commentReference w:id="125"/>
      </w:r>
      <w:moveFromRangeStart w:id="126" w:author="Clemens" w:date="2021-11-12T09:58:00Z" w:name="move87603522"/>
      <w:moveFrom w:id="127" w:author="Clemens" w:date="2021-11-12T09:58:00Z">
        <w:r w:rsidR="0047277B" w:rsidRPr="003649B8" w:rsidDel="005979BC">
          <w:rPr>
            <w:rFonts w:eastAsia="Times New Roman" w:cstheme="minorHAnsi"/>
            <w:color w:val="000000"/>
            <w:lang w:val="en-US"/>
          </w:rPr>
          <w:t>In winter months, meerkats typically spend up to an hour at the communal burrow before moving off to forage. During this time they are typically relaxed and often</w:t>
        </w:r>
        <w:r w:rsidR="0047277B" w:rsidRPr="003649B8" w:rsidDel="005979BC">
          <w:rPr>
            <w:rFonts w:eastAsia="Times New Roman" w:cstheme="minorHAnsi"/>
            <w:color w:val="000000"/>
            <w:lang w:val="en-CA"/>
          </w:rPr>
          <w:t xml:space="preserve"> stand upright in the sun to warm up</w:t>
        </w:r>
        <w:r w:rsidR="0047277B" w:rsidRPr="003649B8" w:rsidDel="005979BC">
          <w:rPr>
            <w:rFonts w:eastAsia="Times New Roman" w:cstheme="minorHAnsi"/>
            <w:color w:val="000000"/>
            <w:lang w:val="en-US"/>
          </w:rPr>
          <w:t xml:space="preserve"> or groom one another, thus presenting an ideal opportunity for non-invasive collar deployment</w:t>
        </w:r>
        <w:r w:rsidR="0047277B" w:rsidRPr="003649B8" w:rsidDel="005979BC">
          <w:rPr>
            <w:rFonts w:eastAsia="Times New Roman" w:cstheme="minorHAnsi"/>
            <w:color w:val="000000"/>
            <w:lang w:val="en-CA"/>
          </w:rPr>
          <w:t xml:space="preserve">. </w:t>
        </w:r>
        <w:r w:rsidR="0047277B" w:rsidRPr="003649B8" w:rsidDel="005979BC">
          <w:rPr>
            <w:rFonts w:eastAsia="Times New Roman" w:cstheme="minorHAnsi"/>
            <w:color w:val="000000"/>
            <w:lang w:val="en-US"/>
          </w:rPr>
          <w:t>To deploy collars, o</w:t>
        </w:r>
        <w:r w:rsidR="0047277B" w:rsidRPr="003649B8" w:rsidDel="005979BC">
          <w:rPr>
            <w:rFonts w:eastAsia="Times New Roman" w:cstheme="minorHAnsi"/>
            <w:color w:val="000000"/>
            <w:lang w:val="en-CA"/>
          </w:rPr>
          <w:t xml:space="preserve">ne person would slowly approach a meerkat and start grooming its neck to test receptivity. If the target </w:t>
        </w:r>
        <w:r w:rsidR="0047277B" w:rsidRPr="003649B8" w:rsidDel="005979BC">
          <w:rPr>
            <w:rFonts w:eastAsia="Times New Roman" w:cstheme="minorHAnsi"/>
            <w:color w:val="000000"/>
            <w:lang w:val="en-US"/>
          </w:rPr>
          <w:t xml:space="preserve">remained stationary and </w:t>
        </w:r>
        <w:r w:rsidR="0047277B" w:rsidRPr="003649B8" w:rsidDel="005979BC">
          <w:rPr>
            <w:rFonts w:eastAsia="Times New Roman" w:cstheme="minorHAnsi"/>
            <w:color w:val="000000"/>
            <w:lang w:val="en-CA"/>
          </w:rPr>
          <w:t xml:space="preserve">showed no sign of discomfort, the person would then try to clasp </w:t>
        </w:r>
        <w:r w:rsidR="0047277B" w:rsidRPr="003649B8" w:rsidDel="005979BC">
          <w:rPr>
            <w:rFonts w:eastAsia="Times New Roman" w:cstheme="minorHAnsi"/>
            <w:color w:val="000000"/>
            <w:lang w:val="en-US"/>
          </w:rPr>
          <w:t>an appropriately-sized</w:t>
        </w:r>
        <w:r w:rsidR="0047277B" w:rsidRPr="003649B8" w:rsidDel="005979BC">
          <w:rPr>
            <w:rFonts w:eastAsia="Times New Roman" w:cstheme="minorHAnsi"/>
            <w:color w:val="000000"/>
            <w:lang w:val="en-CA"/>
          </w:rPr>
          <w:t xml:space="preserve"> collar around </w:t>
        </w:r>
        <w:r w:rsidR="0047277B" w:rsidRPr="003649B8" w:rsidDel="005979BC">
          <w:rPr>
            <w:rFonts w:eastAsia="Times New Roman" w:cstheme="minorHAnsi"/>
            <w:color w:val="000000"/>
            <w:lang w:val="en-US"/>
          </w:rPr>
          <w:t>its</w:t>
        </w:r>
        <w:r w:rsidR="0047277B" w:rsidRPr="003649B8" w:rsidDel="005979BC">
          <w:rPr>
            <w:rFonts w:eastAsia="Times New Roman" w:cstheme="minorHAnsi"/>
            <w:color w:val="000000"/>
            <w:lang w:val="en-CA"/>
          </w:rPr>
          <w:t xml:space="preserve"> neck, stopping </w:t>
        </w:r>
        <w:r w:rsidR="0047277B" w:rsidRPr="003649B8" w:rsidDel="005979BC">
          <w:rPr>
            <w:rFonts w:eastAsia="Times New Roman" w:cstheme="minorHAnsi"/>
            <w:color w:val="000000"/>
            <w:lang w:val="en-US"/>
          </w:rPr>
          <w:t>if the meerkat recoiled or</w:t>
        </w:r>
        <w:r w:rsidR="0047277B" w:rsidRPr="003649B8" w:rsidDel="005979BC">
          <w:rPr>
            <w:rFonts w:eastAsia="Times New Roman" w:cstheme="minorHAnsi"/>
            <w:color w:val="000000"/>
            <w:lang w:val="en-CA"/>
          </w:rPr>
          <w:t xml:space="preserve"> </w:t>
        </w:r>
        <w:r w:rsidR="0047277B" w:rsidRPr="003649B8" w:rsidDel="005979BC">
          <w:rPr>
            <w:rFonts w:eastAsia="Times New Roman" w:cstheme="minorHAnsi"/>
            <w:color w:val="000000"/>
            <w:lang w:val="en-US"/>
          </w:rPr>
          <w:t>moved away</w:t>
        </w:r>
        <w:r w:rsidR="0047277B" w:rsidRPr="003649B8" w:rsidDel="005979BC">
          <w:rPr>
            <w:rFonts w:eastAsia="Times New Roman" w:cstheme="minorHAnsi"/>
            <w:color w:val="000000"/>
            <w:lang w:val="en-CA"/>
          </w:rPr>
          <w:t xml:space="preserve">. </w:t>
        </w:r>
        <w:r w:rsidR="0047277B" w:rsidRPr="003649B8" w:rsidDel="005979BC">
          <w:rPr>
            <w:rFonts w:eastAsia="Times New Roman" w:cstheme="minorHAnsi"/>
            <w:color w:val="000000"/>
            <w:lang w:val="en-US"/>
          </w:rPr>
          <w:t>To collar some individuals, a</w:t>
        </w:r>
        <w:r w:rsidR="0047277B" w:rsidRPr="003649B8" w:rsidDel="005979BC">
          <w:rPr>
            <w:rFonts w:eastAsia="Times New Roman" w:cstheme="minorHAnsi"/>
            <w:color w:val="000000"/>
            <w:lang w:val="en-CA"/>
          </w:rPr>
          <w:t xml:space="preserve"> second person present</w:t>
        </w:r>
        <w:r w:rsidR="0047277B" w:rsidRPr="003649B8" w:rsidDel="005979BC">
          <w:rPr>
            <w:rFonts w:eastAsia="Times New Roman" w:cstheme="minorHAnsi"/>
            <w:color w:val="000000"/>
            <w:lang w:val="en-US"/>
          </w:rPr>
          <w:t>ed</w:t>
        </w:r>
        <w:r w:rsidR="0047277B" w:rsidRPr="003649B8" w:rsidDel="005979BC">
          <w:rPr>
            <w:rFonts w:eastAsia="Times New Roman" w:cstheme="minorHAnsi"/>
            <w:color w:val="000000"/>
            <w:lang w:val="en-CA"/>
          </w:rPr>
          <w:t xml:space="preserve"> a water bottle to distract them</w:t>
        </w:r>
        <w:r w:rsidR="0047277B" w:rsidRPr="003649B8" w:rsidDel="005979BC">
          <w:rPr>
            <w:rFonts w:eastAsia="Times New Roman" w:cstheme="minorHAnsi"/>
            <w:color w:val="000000"/>
            <w:lang w:val="en-US"/>
          </w:rPr>
          <w:t>, and the collar was deployed on the outstretched neck of the drinking meerkat</w:t>
        </w:r>
        <w:r w:rsidR="0047277B" w:rsidRPr="003649B8" w:rsidDel="005979BC">
          <w:rPr>
            <w:rFonts w:eastAsia="Times New Roman" w:cstheme="minorHAnsi"/>
            <w:color w:val="000000"/>
            <w:lang w:val="en-CA"/>
          </w:rPr>
          <w:t>. After two failed attempts for a given individual, it would be left alone for the rest of the day to prevent any risk of de-habituation. At the end of data collection, collars were taken off much in the same way as they were put on, though sometimes</w:t>
        </w:r>
        <w:r w:rsidR="0047277B" w:rsidRPr="003649B8" w:rsidDel="005979BC">
          <w:rPr>
            <w:rFonts w:eastAsia="Times New Roman" w:cstheme="minorHAnsi"/>
            <w:color w:val="000000"/>
            <w:lang w:val="en-US"/>
          </w:rPr>
          <w:t xml:space="preserve"> as well</w:t>
        </w:r>
        <w:r w:rsidR="0047277B" w:rsidRPr="003649B8" w:rsidDel="005979BC">
          <w:rPr>
            <w:rFonts w:eastAsia="Times New Roman" w:cstheme="minorHAnsi"/>
            <w:color w:val="000000"/>
            <w:lang w:val="en-CA"/>
          </w:rPr>
          <w:t xml:space="preserve"> during foraging </w:t>
        </w:r>
        <w:r w:rsidR="0047277B" w:rsidRPr="003649B8" w:rsidDel="005979BC">
          <w:rPr>
            <w:rFonts w:eastAsia="Times New Roman" w:cstheme="minorHAnsi"/>
            <w:color w:val="000000"/>
            <w:lang w:val="en-US"/>
          </w:rPr>
          <w:t>since removal could be done much more quickly and easily than deployment</w:t>
        </w:r>
        <w:r w:rsidR="0047277B" w:rsidRPr="003649B8" w:rsidDel="005979BC">
          <w:rPr>
            <w:rFonts w:eastAsia="Times New Roman" w:cstheme="minorHAnsi"/>
            <w:color w:val="000000"/>
            <w:lang w:val="en-CA"/>
          </w:rPr>
          <w:t xml:space="preserve">. Juveniles individuals were too small to wear </w:t>
        </w:r>
        <w:r w:rsidR="00092024" w:rsidRPr="003649B8" w:rsidDel="005979BC">
          <w:rPr>
            <w:rFonts w:eastAsia="Times New Roman" w:cstheme="minorHAnsi"/>
            <w:color w:val="000000"/>
            <w:lang w:val="en-CA"/>
          </w:rPr>
          <w:t xml:space="preserve">a </w:t>
        </w:r>
        <w:r w:rsidR="0047277B" w:rsidRPr="003649B8" w:rsidDel="005979BC">
          <w:rPr>
            <w:rFonts w:eastAsia="Times New Roman" w:cstheme="minorHAnsi"/>
            <w:color w:val="000000"/>
            <w:lang w:val="en-CA"/>
          </w:rPr>
          <w:t>collar,</w:t>
        </w:r>
        <w:r w:rsidR="009249ED" w:rsidRPr="003649B8" w:rsidDel="005979BC">
          <w:rPr>
            <w:rFonts w:eastAsia="Times New Roman" w:cstheme="minorHAnsi"/>
            <w:color w:val="000000"/>
            <w:lang w:val="en-CA"/>
          </w:rPr>
          <w:t xml:space="preserve"> therefore their movement could not be </w:t>
        </w:r>
        <w:r w:rsidR="0047277B" w:rsidRPr="003649B8" w:rsidDel="005979BC">
          <w:rPr>
            <w:rFonts w:eastAsia="Times New Roman" w:cstheme="minorHAnsi"/>
            <w:color w:val="000000"/>
            <w:lang w:val="en-CA"/>
          </w:rPr>
          <w:t>recorde</w:t>
        </w:r>
        <w:r w:rsidR="009249ED" w:rsidRPr="003649B8" w:rsidDel="005979BC">
          <w:rPr>
            <w:rFonts w:eastAsia="Times New Roman" w:cstheme="minorHAnsi"/>
            <w:color w:val="000000"/>
            <w:lang w:val="en-CA"/>
          </w:rPr>
          <w:t>d</w:t>
        </w:r>
        <w:r w:rsidR="0047277B" w:rsidRPr="003649B8" w:rsidDel="005979BC">
          <w:rPr>
            <w:rFonts w:eastAsia="Times New Roman" w:cstheme="minorHAnsi"/>
            <w:color w:val="000000"/>
            <w:lang w:val="en-CA"/>
          </w:rPr>
          <w:t>.</w:t>
        </w:r>
      </w:moveFrom>
      <w:moveFromRangeEnd w:id="126"/>
      <w:r w:rsidR="0047277B" w:rsidRPr="003649B8">
        <w:rPr>
          <w:rFonts w:eastAsia="Times New Roman" w:cstheme="minorHAnsi"/>
          <w:color w:val="000000"/>
          <w:lang w:val="en-CA"/>
        </w:rPr>
        <w:t> </w:t>
      </w:r>
    </w:p>
    <w:p w14:paraId="4CFA6FF6" w14:textId="5D82574A" w:rsidR="009249ED" w:rsidRPr="003649B8" w:rsidRDefault="009249ED" w:rsidP="009249ED">
      <w:pPr>
        <w:spacing w:before="320" w:after="80" w:line="360" w:lineRule="auto"/>
        <w:jc w:val="both"/>
        <w:outlineLvl w:val="2"/>
        <w:rPr>
          <w:rFonts w:eastAsia="Times New Roman" w:cstheme="minorHAnsi"/>
          <w:b/>
          <w:bCs/>
          <w:i/>
          <w:lang w:val="en-CA"/>
        </w:rPr>
      </w:pPr>
      <w:r w:rsidRPr="003649B8">
        <w:rPr>
          <w:rFonts w:eastAsia="Times New Roman" w:cstheme="minorHAnsi"/>
          <w:i/>
          <w:color w:val="434343"/>
          <w:lang w:val="en-CA"/>
        </w:rPr>
        <w:t>Focal recordings of untagged individuals</w:t>
      </w:r>
      <w:r w:rsidR="003C106C" w:rsidRPr="003649B8">
        <w:rPr>
          <w:rFonts w:eastAsia="Times New Roman" w:cstheme="minorHAnsi"/>
          <w:i/>
          <w:color w:val="434343"/>
          <w:lang w:val="en-CA"/>
        </w:rPr>
        <w:t xml:space="preserve"> and scans</w:t>
      </w:r>
    </w:p>
    <w:p w14:paraId="517D3F83" w14:textId="724B9E95" w:rsidR="009249ED" w:rsidRPr="003649B8" w:rsidRDefault="009249ED" w:rsidP="009249ED">
      <w:pPr>
        <w:spacing w:after="0" w:line="360" w:lineRule="auto"/>
        <w:jc w:val="both"/>
        <w:rPr>
          <w:rFonts w:eastAsia="Times New Roman" w:cstheme="minorHAnsi"/>
          <w:lang w:val="en-CA"/>
        </w:rPr>
      </w:pPr>
      <w:commentRangeStart w:id="128"/>
      <w:r w:rsidRPr="003649B8">
        <w:rPr>
          <w:rFonts w:eastAsia="Times New Roman" w:cstheme="minorHAnsi"/>
          <w:color w:val="000000"/>
          <w:lang w:val="en-US"/>
        </w:rPr>
        <w:t>Some non-juvenile individuals that could not be collared via the methods described above</w:t>
      </w:r>
      <w:r w:rsidRPr="003649B8">
        <w:rPr>
          <w:rFonts w:eastAsia="Times New Roman" w:cstheme="minorHAnsi"/>
          <w:color w:val="000000"/>
          <w:lang w:val="en-CA"/>
        </w:rPr>
        <w:t xml:space="preserve"> were instead continuously recorded by a human observer. </w:t>
      </w:r>
      <w:commentRangeEnd w:id="128"/>
      <w:r w:rsidR="005979BC">
        <w:rPr>
          <w:rStyle w:val="CommentReference"/>
          <w:lang w:val="en-CA" w:bidi="he-IL"/>
        </w:rPr>
        <w:commentReference w:id="128"/>
      </w:r>
      <w:r w:rsidRPr="003649B8">
        <w:rPr>
          <w:rFonts w:eastAsia="Times New Roman" w:cstheme="minorHAnsi"/>
          <w:color w:val="000000"/>
          <w:lang w:val="en-CA"/>
        </w:rPr>
        <w:t>A GPS tag equivalent to those deployed in collars was strapped to the end of a telescopic pole and thus kept within 1 meter of the foraging meerkat for the duration of each session</w:t>
      </w:r>
      <w:r w:rsidRPr="003649B8">
        <w:rPr>
          <w:rFonts w:eastAsia="Times New Roman" w:cstheme="minorHAnsi"/>
          <w:color w:val="000000"/>
          <w:lang w:val="en-US"/>
        </w:rPr>
        <w:t xml:space="preserve">. </w:t>
      </w:r>
      <w:ins w:id="129" w:author="Clemens" w:date="2021-11-12T10:01:00Z">
        <w:r w:rsidR="005979BC">
          <w:rPr>
            <w:rFonts w:eastAsia="Times New Roman" w:cstheme="minorHAnsi"/>
            <w:color w:val="000000"/>
            <w:lang w:val="en-US"/>
          </w:rPr>
          <w:t>We then processed the d</w:t>
        </w:r>
      </w:ins>
      <w:del w:id="130" w:author="Clemens" w:date="2021-11-12T10:01:00Z">
        <w:r w:rsidRPr="003649B8" w:rsidDel="005979BC">
          <w:rPr>
            <w:rFonts w:eastAsia="Times New Roman" w:cstheme="minorHAnsi"/>
            <w:color w:val="000000"/>
            <w:lang w:val="en-US"/>
          </w:rPr>
          <w:delText>D</w:delText>
        </w:r>
      </w:del>
      <w:r w:rsidRPr="003649B8">
        <w:rPr>
          <w:rFonts w:eastAsia="Times New Roman" w:cstheme="minorHAnsi"/>
          <w:color w:val="000000"/>
          <w:lang w:val="en-US"/>
        </w:rPr>
        <w:t>ata</w:t>
      </w:r>
      <w:del w:id="131" w:author="Clemens" w:date="2021-11-12T10:01:00Z">
        <w:r w:rsidRPr="003649B8" w:rsidDel="005979BC">
          <w:rPr>
            <w:rFonts w:eastAsia="Times New Roman" w:cstheme="minorHAnsi"/>
            <w:color w:val="000000"/>
            <w:lang w:val="en-US"/>
          </w:rPr>
          <w:delText xml:space="preserve"> could then be processed</w:delText>
        </w:r>
      </w:del>
      <w:r w:rsidRPr="003649B8">
        <w:rPr>
          <w:rFonts w:eastAsia="Times New Roman" w:cstheme="minorHAnsi"/>
          <w:color w:val="000000"/>
          <w:lang w:val="en-US"/>
        </w:rPr>
        <w:t xml:space="preserve"> </w:t>
      </w:r>
      <w:ins w:id="132" w:author="Clemens" w:date="2021-11-12T10:01:00Z">
        <w:r w:rsidR="005979BC">
          <w:rPr>
            <w:rFonts w:eastAsia="Times New Roman" w:cstheme="minorHAnsi"/>
            <w:color w:val="000000"/>
            <w:lang w:val="en-US"/>
          </w:rPr>
          <w:t xml:space="preserve">of the uncollared </w:t>
        </w:r>
      </w:ins>
      <w:r w:rsidRPr="003649B8">
        <w:rPr>
          <w:rFonts w:eastAsia="Times New Roman" w:cstheme="minorHAnsi"/>
          <w:color w:val="000000"/>
          <w:lang w:val="en-US"/>
        </w:rPr>
        <w:t xml:space="preserve">exactly in the same way </w:t>
      </w:r>
      <w:r w:rsidRPr="003649B8">
        <w:rPr>
          <w:rFonts w:eastAsia="Times New Roman" w:cstheme="minorHAnsi"/>
          <w:color w:val="000000"/>
          <w:lang w:val="en-US"/>
        </w:rPr>
        <w:lastRenderedPageBreak/>
        <w:t xml:space="preserve">as </w:t>
      </w:r>
      <w:del w:id="133" w:author="Clemens" w:date="2021-11-12T10:02:00Z">
        <w:r w:rsidRPr="003649B8" w:rsidDel="005979BC">
          <w:rPr>
            <w:rFonts w:eastAsia="Times New Roman" w:cstheme="minorHAnsi"/>
            <w:color w:val="000000"/>
            <w:lang w:val="en-US"/>
          </w:rPr>
          <w:delText>those coming from collars</w:delText>
        </w:r>
      </w:del>
      <w:ins w:id="134" w:author="Clemens" w:date="2021-11-12T10:02:00Z">
        <w:r w:rsidR="005979BC">
          <w:rPr>
            <w:rFonts w:eastAsia="Times New Roman" w:cstheme="minorHAnsi"/>
            <w:color w:val="000000"/>
            <w:lang w:val="en-US"/>
          </w:rPr>
          <w:t>data from meerkats wearing a collar</w:t>
        </w:r>
      </w:ins>
      <w:r w:rsidRPr="003649B8">
        <w:rPr>
          <w:rFonts w:eastAsia="Times New Roman" w:cstheme="minorHAnsi"/>
          <w:color w:val="000000"/>
          <w:lang w:val="en-US"/>
        </w:rPr>
        <w:t>.</w:t>
      </w:r>
      <w:r w:rsidR="003C106C" w:rsidRPr="003649B8">
        <w:rPr>
          <w:rFonts w:eastAsia="Times New Roman" w:cstheme="minorHAnsi"/>
          <w:color w:val="000000"/>
          <w:lang w:val="en-US"/>
        </w:rPr>
        <w:t xml:space="preserve"> Another </w:t>
      </w:r>
      <w:del w:id="135" w:author="Clemens" w:date="2021-11-12T10:00:00Z">
        <w:r w:rsidR="003C106C" w:rsidRPr="003649B8" w:rsidDel="005979BC">
          <w:rPr>
            <w:rFonts w:eastAsia="Times New Roman" w:cstheme="minorHAnsi"/>
            <w:color w:val="000000"/>
            <w:lang w:val="en-US"/>
          </w:rPr>
          <w:delText xml:space="preserve">person </w:delText>
        </w:r>
      </w:del>
      <w:ins w:id="136" w:author="Clemens" w:date="2021-11-12T10:00:00Z">
        <w:r w:rsidR="005979BC">
          <w:rPr>
            <w:rFonts w:eastAsia="Times New Roman" w:cstheme="minorHAnsi"/>
            <w:color w:val="000000"/>
            <w:lang w:val="en-US"/>
          </w:rPr>
          <w:t>observer</w:t>
        </w:r>
        <w:r w:rsidR="005979BC" w:rsidRPr="003649B8">
          <w:rPr>
            <w:rFonts w:eastAsia="Times New Roman" w:cstheme="minorHAnsi"/>
            <w:color w:val="000000"/>
            <w:lang w:val="en-US"/>
          </w:rPr>
          <w:t xml:space="preserve"> </w:t>
        </w:r>
      </w:ins>
      <w:del w:id="137" w:author="Clemens" w:date="2021-11-12T10:01:00Z">
        <w:r w:rsidR="003C106C" w:rsidRPr="003649B8" w:rsidDel="005979BC">
          <w:rPr>
            <w:rFonts w:eastAsia="Times New Roman" w:cstheme="minorHAnsi"/>
            <w:color w:val="000000"/>
            <w:lang w:val="en-US"/>
          </w:rPr>
          <w:delText xml:space="preserve">would </w:delText>
        </w:r>
      </w:del>
      <w:r w:rsidR="003C106C" w:rsidRPr="003649B8">
        <w:rPr>
          <w:rFonts w:eastAsia="Times New Roman" w:cstheme="minorHAnsi"/>
          <w:color w:val="000000"/>
          <w:lang w:val="en-US"/>
        </w:rPr>
        <w:t>perform</w:t>
      </w:r>
      <w:ins w:id="138" w:author="Clemens" w:date="2021-11-12T10:01:00Z">
        <w:r w:rsidR="005979BC">
          <w:rPr>
            <w:rFonts w:eastAsia="Times New Roman" w:cstheme="minorHAnsi"/>
            <w:color w:val="000000"/>
            <w:lang w:val="en-US"/>
          </w:rPr>
          <w:t>ed</w:t>
        </w:r>
      </w:ins>
      <w:r w:rsidR="003C106C" w:rsidRPr="003649B8">
        <w:rPr>
          <w:rFonts w:eastAsia="Times New Roman" w:cstheme="minorHAnsi"/>
          <w:color w:val="000000"/>
          <w:lang w:val="en-US"/>
        </w:rPr>
        <w:t xml:space="preserve"> scans by noting in a tablet when specific events would happen (predator alarm, encounter with another group, </w:t>
      </w:r>
      <w:proofErr w:type="spellStart"/>
      <w:r w:rsidR="003C106C" w:rsidRPr="003649B8">
        <w:rPr>
          <w:rFonts w:eastAsia="Times New Roman" w:cstheme="minorHAnsi"/>
          <w:color w:val="000000"/>
          <w:lang w:val="en-US"/>
        </w:rPr>
        <w:t>etc</w:t>
      </w:r>
      <w:proofErr w:type="spellEnd"/>
      <w:r w:rsidR="003C106C" w:rsidRPr="003649B8">
        <w:rPr>
          <w:rFonts w:eastAsia="Times New Roman" w:cstheme="minorHAnsi"/>
          <w:color w:val="000000"/>
          <w:lang w:val="en-US"/>
        </w:rPr>
        <w:t>…).</w:t>
      </w:r>
    </w:p>
    <w:p w14:paraId="56F48AD4" w14:textId="5BE384DC" w:rsidR="009249ED" w:rsidRPr="003649B8" w:rsidRDefault="00307D20" w:rsidP="00D27F62">
      <w:pPr>
        <w:spacing w:before="320" w:after="80" w:line="360" w:lineRule="auto"/>
        <w:jc w:val="both"/>
        <w:outlineLvl w:val="2"/>
        <w:rPr>
          <w:rFonts w:eastAsia="Times New Roman" w:cstheme="minorHAnsi"/>
          <w:i/>
          <w:color w:val="434343"/>
          <w:lang w:val="en-CA"/>
        </w:rPr>
      </w:pPr>
      <w:r w:rsidRPr="003649B8">
        <w:rPr>
          <w:rFonts w:eastAsia="Times New Roman" w:cstheme="minorHAnsi"/>
          <w:i/>
          <w:color w:val="434343"/>
          <w:lang w:val="en-CA"/>
        </w:rPr>
        <w:t>Data</w:t>
      </w:r>
      <w:r w:rsidR="00F85EAE" w:rsidRPr="003649B8">
        <w:rPr>
          <w:rFonts w:eastAsia="Times New Roman" w:cstheme="minorHAnsi"/>
          <w:i/>
          <w:color w:val="434343"/>
          <w:lang w:val="en-CA"/>
        </w:rPr>
        <w:t xml:space="preserve"> </w:t>
      </w:r>
      <w:r w:rsidR="003F452D" w:rsidRPr="003649B8">
        <w:rPr>
          <w:rFonts w:eastAsia="Times New Roman" w:cstheme="minorHAnsi"/>
          <w:i/>
          <w:color w:val="434343"/>
          <w:lang w:val="en-CA"/>
        </w:rPr>
        <w:t>pre-</w:t>
      </w:r>
      <w:r w:rsidR="00F85EAE" w:rsidRPr="003649B8">
        <w:rPr>
          <w:rFonts w:eastAsia="Times New Roman" w:cstheme="minorHAnsi"/>
          <w:i/>
          <w:color w:val="434343"/>
          <w:lang w:val="en-CA"/>
        </w:rPr>
        <w:t>processing</w:t>
      </w:r>
    </w:p>
    <w:p w14:paraId="663889FA" w14:textId="4F3A9CC4" w:rsidR="009249ED" w:rsidRPr="003649B8" w:rsidDel="005979BC" w:rsidRDefault="009249ED" w:rsidP="009249ED">
      <w:pPr>
        <w:spacing w:before="240" w:after="240" w:line="360" w:lineRule="auto"/>
        <w:jc w:val="both"/>
        <w:rPr>
          <w:del w:id="139" w:author="Clemens" w:date="2021-11-12T10:03:00Z"/>
          <w:rFonts w:eastAsia="Times New Roman" w:cstheme="minorHAnsi"/>
          <w:color w:val="000000"/>
          <w:lang w:val="en-CA"/>
        </w:rPr>
      </w:pPr>
      <w:del w:id="140" w:author="Clemens" w:date="2021-11-12T10:02:00Z">
        <w:r w:rsidRPr="003649B8" w:rsidDel="005979BC">
          <w:rPr>
            <w:rFonts w:eastAsia="Times New Roman" w:cstheme="minorHAnsi"/>
            <w:color w:val="000000"/>
            <w:lang w:val="en-CA"/>
          </w:rPr>
          <w:delText>Some data was removed from the analysis t</w:delText>
        </w:r>
      </w:del>
      <w:ins w:id="141" w:author="Clemens" w:date="2021-11-12T10:02:00Z">
        <w:r w:rsidR="005979BC">
          <w:rPr>
            <w:rFonts w:eastAsia="Times New Roman" w:cstheme="minorHAnsi"/>
            <w:color w:val="000000"/>
            <w:lang w:val="en-CA"/>
          </w:rPr>
          <w:t>T</w:t>
        </w:r>
      </w:ins>
      <w:r w:rsidRPr="003649B8">
        <w:rPr>
          <w:rFonts w:eastAsia="Times New Roman" w:cstheme="minorHAnsi"/>
          <w:color w:val="000000"/>
          <w:lang w:val="en-CA"/>
        </w:rPr>
        <w:t xml:space="preserve">o increase GPS reliability </w:t>
      </w:r>
      <w:ins w:id="142" w:author="Clemens" w:date="2021-11-12T10:02:00Z">
        <w:r w:rsidR="005979BC">
          <w:rPr>
            <w:rFonts w:eastAsia="Times New Roman" w:cstheme="minorHAnsi"/>
            <w:color w:val="000000"/>
            <w:lang w:val="en-CA"/>
          </w:rPr>
          <w:t>and</w:t>
        </w:r>
      </w:ins>
      <w:del w:id="143" w:author="Clemens" w:date="2021-11-12T10:02:00Z">
        <w:r w:rsidRPr="003649B8" w:rsidDel="005979BC">
          <w:rPr>
            <w:rFonts w:eastAsia="Times New Roman" w:cstheme="minorHAnsi"/>
            <w:color w:val="000000"/>
            <w:lang w:val="en-CA"/>
          </w:rPr>
          <w:delText>or</w:delText>
        </w:r>
      </w:del>
      <w:r w:rsidRPr="003649B8">
        <w:rPr>
          <w:rFonts w:eastAsia="Times New Roman" w:cstheme="minorHAnsi"/>
          <w:color w:val="000000"/>
          <w:lang w:val="en-CA"/>
        </w:rPr>
        <w:t xml:space="preserve"> reduce sampling biases</w:t>
      </w:r>
      <w:ins w:id="144" w:author="Clemens" w:date="2021-11-12T10:02:00Z">
        <w:r w:rsidR="005979BC">
          <w:rPr>
            <w:rFonts w:eastAsia="Times New Roman" w:cstheme="minorHAnsi"/>
            <w:color w:val="000000"/>
            <w:lang w:val="en-CA"/>
          </w:rPr>
          <w:t xml:space="preserve"> we pre</w:t>
        </w:r>
      </w:ins>
      <w:ins w:id="145" w:author="Clemens" w:date="2021-11-12T10:03:00Z">
        <w:r w:rsidR="005979BC">
          <w:rPr>
            <w:rFonts w:eastAsia="Times New Roman" w:cstheme="minorHAnsi"/>
            <w:color w:val="000000"/>
            <w:lang w:val="en-CA"/>
          </w:rPr>
          <w:t>-processed the data before subsequent analyses.</w:t>
        </w:r>
      </w:ins>
      <w:del w:id="146" w:author="Clemens" w:date="2021-11-12T10:02:00Z">
        <w:r w:rsidRPr="003649B8" w:rsidDel="005979BC">
          <w:rPr>
            <w:rFonts w:eastAsia="Times New Roman" w:cstheme="minorHAnsi"/>
            <w:color w:val="000000"/>
            <w:lang w:val="en-CA"/>
          </w:rPr>
          <w:delText>:</w:delText>
        </w:r>
      </w:del>
      <w:ins w:id="147" w:author="Clemens" w:date="2021-11-12T10:03:00Z">
        <w:r w:rsidR="005979BC">
          <w:rPr>
            <w:rFonts w:eastAsia="Times New Roman" w:cstheme="minorHAnsi"/>
            <w:color w:val="000000"/>
            <w:lang w:val="en-CA"/>
          </w:rPr>
          <w:t xml:space="preserve"> W</w:t>
        </w:r>
      </w:ins>
      <w:ins w:id="148" w:author="Clemens" w:date="2021-11-12T10:04:00Z">
        <w:r w:rsidR="005979BC">
          <w:rPr>
            <w:rFonts w:eastAsia="Times New Roman" w:cstheme="minorHAnsi"/>
            <w:color w:val="000000"/>
            <w:lang w:val="en-CA"/>
          </w:rPr>
          <w:t xml:space="preserve">hen GPS signals were not recorded </w:t>
        </w:r>
      </w:ins>
      <w:proofErr w:type="gramStart"/>
      <w:ins w:id="149" w:author="Clemens" w:date="2021-11-12T10:05:00Z">
        <w:r w:rsidR="005979BC">
          <w:rPr>
            <w:rFonts w:eastAsia="Times New Roman" w:cstheme="minorHAnsi"/>
            <w:color w:val="000000"/>
            <w:lang w:val="en-CA"/>
          </w:rPr>
          <w:t>continuously</w:t>
        </w:r>
        <w:proofErr w:type="gramEnd"/>
        <w:r w:rsidR="005979BC">
          <w:rPr>
            <w:rFonts w:eastAsia="Times New Roman" w:cstheme="minorHAnsi"/>
            <w:color w:val="000000"/>
            <w:lang w:val="en-CA"/>
          </w:rPr>
          <w:t xml:space="preserve"> we</w:t>
        </w:r>
      </w:ins>
      <w:ins w:id="150" w:author="Clemens" w:date="2021-11-12T10:03:00Z">
        <w:r w:rsidR="005979BC">
          <w:rPr>
            <w:rFonts w:eastAsia="Times New Roman" w:cstheme="minorHAnsi"/>
            <w:color w:val="000000"/>
            <w:lang w:val="en-CA"/>
          </w:rPr>
          <w:t xml:space="preserve"> discarded </w:t>
        </w:r>
      </w:ins>
    </w:p>
    <w:p w14:paraId="7D4EA128" w14:textId="0A2CAF7A" w:rsidR="009249ED" w:rsidRPr="003649B8" w:rsidRDefault="005979BC" w:rsidP="009249ED">
      <w:pPr>
        <w:spacing w:before="240" w:after="240" w:line="360" w:lineRule="auto"/>
        <w:jc w:val="both"/>
        <w:rPr>
          <w:rFonts w:eastAsia="Times New Roman" w:cstheme="minorHAnsi"/>
          <w:lang w:val="en-CA"/>
        </w:rPr>
      </w:pPr>
      <w:ins w:id="151" w:author="Clemens" w:date="2021-11-12T10:03:00Z">
        <w:r>
          <w:rPr>
            <w:rFonts w:eastAsia="Times New Roman" w:cstheme="minorHAnsi"/>
            <w:color w:val="000000"/>
            <w:lang w:val="en-CA"/>
          </w:rPr>
          <w:t>a</w:t>
        </w:r>
      </w:ins>
      <w:del w:id="152" w:author="Clemens" w:date="2021-11-12T10:03:00Z">
        <w:r w:rsidR="009249ED" w:rsidRPr="003649B8" w:rsidDel="005979BC">
          <w:rPr>
            <w:rFonts w:eastAsia="Times New Roman" w:cstheme="minorHAnsi"/>
            <w:color w:val="000000"/>
            <w:lang w:val="en-CA"/>
          </w:rPr>
          <w:delText>A</w:delText>
        </w:r>
      </w:del>
      <w:r w:rsidR="009249ED" w:rsidRPr="003649B8">
        <w:rPr>
          <w:rFonts w:eastAsia="Times New Roman" w:cstheme="minorHAnsi"/>
          <w:color w:val="000000"/>
          <w:lang w:val="en-CA"/>
        </w:rPr>
        <w:t xml:space="preserve">ll fixes taken 30s before </w:t>
      </w:r>
      <w:del w:id="153" w:author="Clemens" w:date="2021-11-12T10:05:00Z">
        <w:r w:rsidR="009249ED" w:rsidRPr="003649B8" w:rsidDel="005979BC">
          <w:rPr>
            <w:rFonts w:eastAsia="Times New Roman" w:cstheme="minorHAnsi"/>
            <w:color w:val="000000"/>
            <w:lang w:val="en-CA"/>
          </w:rPr>
          <w:delText xml:space="preserve">a </w:delText>
        </w:r>
        <w:r w:rsidR="009249ED" w:rsidRPr="003649B8" w:rsidDel="005979BC">
          <w:rPr>
            <w:rFonts w:eastAsia="Times New Roman" w:cstheme="minorHAnsi"/>
            <w:color w:val="000000"/>
            <w:lang w:val="en-US"/>
          </w:rPr>
          <w:delText>GPS</w:delText>
        </w:r>
        <w:r w:rsidR="009249ED" w:rsidRPr="003649B8" w:rsidDel="005979BC">
          <w:rPr>
            <w:rFonts w:eastAsia="Times New Roman" w:cstheme="minorHAnsi"/>
            <w:color w:val="000000"/>
            <w:lang w:val="en-CA"/>
          </w:rPr>
          <w:delText xml:space="preserve"> lost signal</w:delText>
        </w:r>
      </w:del>
      <w:ins w:id="154" w:author="Clemens" w:date="2021-11-12T10:05:00Z">
        <w:r>
          <w:rPr>
            <w:rFonts w:eastAsia="Times New Roman" w:cstheme="minorHAnsi"/>
            <w:color w:val="000000"/>
            <w:lang w:val="en-CA"/>
          </w:rPr>
          <w:t>signal loss</w:t>
        </w:r>
      </w:ins>
      <w:r w:rsidR="009249ED" w:rsidRPr="003649B8">
        <w:rPr>
          <w:rFonts w:eastAsia="Times New Roman" w:cstheme="minorHAnsi"/>
          <w:color w:val="000000"/>
          <w:lang w:val="en-CA"/>
        </w:rPr>
        <w:t xml:space="preserve"> and 30s after </w:t>
      </w:r>
      <w:ins w:id="155" w:author="Clemens" w:date="2021-11-12T10:05:00Z">
        <w:r>
          <w:rPr>
            <w:rFonts w:eastAsia="Times New Roman" w:cstheme="minorHAnsi"/>
            <w:color w:val="000000"/>
            <w:lang w:val="en-CA"/>
          </w:rPr>
          <w:t>retrieval</w:t>
        </w:r>
      </w:ins>
      <w:del w:id="156" w:author="Clemens" w:date="2021-11-12T10:05:00Z">
        <w:r w:rsidR="009249ED" w:rsidRPr="003649B8" w:rsidDel="005979BC">
          <w:rPr>
            <w:rFonts w:eastAsia="Times New Roman" w:cstheme="minorHAnsi"/>
            <w:color w:val="000000"/>
            <w:lang w:val="en-CA"/>
          </w:rPr>
          <w:delText>it retrieved it</w:delText>
        </w:r>
      </w:del>
      <w:ins w:id="157" w:author="Clemens" w:date="2021-11-12T10:05:00Z">
        <w:r>
          <w:rPr>
            <w:rFonts w:eastAsia="Times New Roman" w:cstheme="minorHAnsi"/>
            <w:color w:val="000000"/>
            <w:lang w:val="en-CA"/>
          </w:rPr>
          <w:t xml:space="preserve">. Similarly, </w:t>
        </w:r>
      </w:ins>
      <w:ins w:id="158" w:author="Clemens" w:date="2021-11-12T10:06:00Z">
        <w:r>
          <w:rPr>
            <w:rFonts w:eastAsia="Times New Roman" w:cstheme="minorHAnsi"/>
            <w:color w:val="000000"/>
            <w:lang w:val="en-CA"/>
          </w:rPr>
          <w:t xml:space="preserve">we removed </w:t>
        </w:r>
      </w:ins>
      <w:ins w:id="159" w:author="Clemens" w:date="2021-11-12T10:05:00Z">
        <w:r>
          <w:rPr>
            <w:rFonts w:eastAsia="Times New Roman" w:cstheme="minorHAnsi"/>
            <w:color w:val="000000"/>
            <w:lang w:val="en-CA"/>
          </w:rPr>
          <w:t>fixes</w:t>
        </w:r>
      </w:ins>
      <w:del w:id="160" w:author="Clemens" w:date="2021-11-12T10:05:00Z">
        <w:r w:rsidR="009249ED" w:rsidRPr="003649B8" w:rsidDel="005979BC">
          <w:rPr>
            <w:rFonts w:eastAsia="Times New Roman" w:cstheme="minorHAnsi"/>
            <w:color w:val="000000"/>
            <w:lang w:val="en-CA"/>
          </w:rPr>
          <w:delText>,</w:delText>
        </w:r>
      </w:del>
      <w:r w:rsidR="009249ED" w:rsidRPr="003649B8">
        <w:rPr>
          <w:rFonts w:eastAsia="Times New Roman" w:cstheme="minorHAnsi"/>
          <w:color w:val="000000"/>
          <w:lang w:val="en-CA"/>
        </w:rPr>
        <w:t xml:space="preserve"> o</w:t>
      </w:r>
      <w:ins w:id="161" w:author="Clemens" w:date="2021-11-12T10:05:00Z">
        <w:r>
          <w:rPr>
            <w:rFonts w:eastAsia="Times New Roman" w:cstheme="minorHAnsi"/>
            <w:color w:val="000000"/>
            <w:lang w:val="en-CA"/>
          </w:rPr>
          <w:t>f</w:t>
        </w:r>
      </w:ins>
      <w:del w:id="162" w:author="Clemens" w:date="2021-11-12T10:05:00Z">
        <w:r w:rsidR="009249ED" w:rsidRPr="003649B8" w:rsidDel="005979BC">
          <w:rPr>
            <w:rFonts w:eastAsia="Times New Roman" w:cstheme="minorHAnsi"/>
            <w:color w:val="000000"/>
            <w:lang w:val="en-CA"/>
          </w:rPr>
          <w:delText>r</w:delText>
        </w:r>
      </w:del>
      <w:r w:rsidR="009249ED" w:rsidRPr="003649B8">
        <w:rPr>
          <w:rFonts w:eastAsia="Times New Roman" w:cstheme="minorHAnsi"/>
          <w:color w:val="000000"/>
          <w:lang w:val="en-CA"/>
        </w:rPr>
        <w:t xml:space="preserve"> </w:t>
      </w:r>
      <w:del w:id="163" w:author="Clemens" w:date="2021-11-12T10:05:00Z">
        <w:r w:rsidR="009249ED" w:rsidRPr="003649B8" w:rsidDel="005979BC">
          <w:rPr>
            <w:rFonts w:eastAsia="Times New Roman" w:cstheme="minorHAnsi"/>
            <w:color w:val="000000"/>
            <w:lang w:val="en-CA"/>
          </w:rPr>
          <w:delText xml:space="preserve">where </w:delText>
        </w:r>
      </w:del>
      <w:r w:rsidR="009249ED" w:rsidRPr="003649B8">
        <w:rPr>
          <w:rFonts w:eastAsia="Times New Roman" w:cstheme="minorHAnsi"/>
          <w:color w:val="000000"/>
          <w:lang w:val="en-US"/>
        </w:rPr>
        <w:t>fewer</w:t>
      </w:r>
      <w:r w:rsidR="009249ED" w:rsidRPr="003649B8">
        <w:rPr>
          <w:rFonts w:eastAsia="Times New Roman" w:cstheme="minorHAnsi"/>
          <w:color w:val="000000"/>
          <w:lang w:val="en-CA"/>
        </w:rPr>
        <w:t xml:space="preserve"> than 5 satellites</w:t>
      </w:r>
      <w:del w:id="164" w:author="Clemens" w:date="2021-11-12T10:06:00Z">
        <w:r w:rsidR="009249ED" w:rsidRPr="003649B8" w:rsidDel="005979BC">
          <w:rPr>
            <w:rFonts w:eastAsia="Times New Roman" w:cstheme="minorHAnsi"/>
            <w:color w:val="000000"/>
            <w:lang w:val="en-CA"/>
          </w:rPr>
          <w:delText xml:space="preserve"> were detected, were removed from the data set</w:delText>
        </w:r>
      </w:del>
      <w:r w:rsidR="009249ED" w:rsidRPr="003649B8">
        <w:rPr>
          <w:rFonts w:eastAsia="Times New Roman" w:cstheme="minorHAnsi"/>
          <w:color w:val="000000"/>
          <w:lang w:val="en-CA"/>
        </w:rPr>
        <w:t xml:space="preserve">.  </w:t>
      </w:r>
      <w:del w:id="165" w:author="Clemens" w:date="2021-11-12T10:06:00Z">
        <w:r w:rsidR="009249ED" w:rsidRPr="003649B8" w:rsidDel="005979BC">
          <w:rPr>
            <w:rFonts w:eastAsia="Times New Roman" w:cstheme="minorHAnsi"/>
            <w:color w:val="000000"/>
            <w:lang w:val="en-CA"/>
          </w:rPr>
          <w:delText>Likewise,</w:delText>
        </w:r>
      </w:del>
      <w:ins w:id="166" w:author="Clemens" w:date="2021-11-12T10:06:00Z">
        <w:r>
          <w:rPr>
            <w:rFonts w:eastAsia="Times New Roman" w:cstheme="minorHAnsi"/>
            <w:color w:val="000000"/>
            <w:lang w:val="en-CA"/>
          </w:rPr>
          <w:t xml:space="preserve">We also </w:t>
        </w:r>
      </w:ins>
      <w:ins w:id="167" w:author="Clemens" w:date="2021-11-12T10:07:00Z">
        <w:r w:rsidR="00420D9E">
          <w:rPr>
            <w:rFonts w:eastAsia="Times New Roman" w:cstheme="minorHAnsi"/>
            <w:color w:val="000000"/>
            <w:lang w:val="en-CA"/>
          </w:rPr>
          <w:t>removed</w:t>
        </w:r>
      </w:ins>
      <w:r w:rsidR="009249ED" w:rsidRPr="003649B8">
        <w:rPr>
          <w:rFonts w:eastAsia="Times New Roman" w:cstheme="minorHAnsi"/>
          <w:color w:val="000000"/>
          <w:lang w:val="en-CA"/>
        </w:rPr>
        <w:t xml:space="preserve"> data</w:t>
      </w:r>
      <w:del w:id="168" w:author="Clemens" w:date="2021-11-12T10:07:00Z">
        <w:r w:rsidR="009249ED" w:rsidRPr="003649B8" w:rsidDel="00420D9E">
          <w:rPr>
            <w:rFonts w:eastAsia="Times New Roman" w:cstheme="minorHAnsi"/>
            <w:color w:val="000000"/>
            <w:lang w:val="en-CA"/>
          </w:rPr>
          <w:delText xml:space="preserve"> </w:delText>
        </w:r>
      </w:del>
      <w:del w:id="169" w:author="Clemens" w:date="2021-11-12T10:06:00Z">
        <w:r w:rsidR="009249ED" w:rsidRPr="003649B8" w:rsidDel="005979BC">
          <w:rPr>
            <w:rFonts w:eastAsia="Times New Roman" w:cstheme="minorHAnsi"/>
            <w:color w:val="000000"/>
            <w:lang w:val="en-CA"/>
          </w:rPr>
          <w:delText xml:space="preserve">were checked </w:delText>
        </w:r>
      </w:del>
      <w:del w:id="170" w:author="Clemens" w:date="2021-11-12T10:07:00Z">
        <w:r w:rsidR="009249ED" w:rsidRPr="003649B8" w:rsidDel="00420D9E">
          <w:rPr>
            <w:rFonts w:eastAsia="Times New Roman" w:cstheme="minorHAnsi"/>
            <w:color w:val="000000"/>
            <w:lang w:val="en-CA"/>
          </w:rPr>
          <w:delText>for</w:delText>
        </w:r>
      </w:del>
      <w:ins w:id="171" w:author="Clemens" w:date="2021-11-12T10:07:00Z">
        <w:r w:rsidR="00420D9E">
          <w:rPr>
            <w:rFonts w:eastAsia="Times New Roman" w:cstheme="minorHAnsi"/>
            <w:color w:val="000000"/>
            <w:lang w:val="en-CA"/>
          </w:rPr>
          <w:t xml:space="preserve"> suggesting</w:t>
        </w:r>
      </w:ins>
      <w:r w:rsidR="009249ED" w:rsidRPr="003649B8">
        <w:rPr>
          <w:rFonts w:eastAsia="Times New Roman" w:cstheme="minorHAnsi"/>
          <w:color w:val="000000"/>
          <w:lang w:val="en-CA"/>
        </w:rPr>
        <w:t xml:space="preserve"> </w:t>
      </w:r>
      <w:r w:rsidR="009249ED" w:rsidRPr="003649B8">
        <w:rPr>
          <w:rFonts w:eastAsia="Times New Roman" w:cstheme="minorHAnsi"/>
          <w:color w:val="000000"/>
          <w:lang w:val="en-US"/>
        </w:rPr>
        <w:t>unrealistic speeds</w:t>
      </w:r>
      <w:ins w:id="172" w:author="Clemens" w:date="2021-11-12T10:06:00Z">
        <w:r>
          <w:rPr>
            <w:rFonts w:eastAsia="Times New Roman" w:cstheme="minorHAnsi"/>
            <w:color w:val="000000"/>
            <w:lang w:val="en-US"/>
          </w:rPr>
          <w:t xml:space="preserve"> such </w:t>
        </w:r>
      </w:ins>
      <w:ins w:id="173" w:author="Clemens" w:date="2021-11-12T10:07:00Z">
        <w:r>
          <w:rPr>
            <w:rFonts w:eastAsia="Times New Roman" w:cstheme="minorHAnsi"/>
            <w:color w:val="000000"/>
            <w:lang w:val="en-US"/>
          </w:rPr>
          <w:t>a distance of more than 10 m</w:t>
        </w:r>
      </w:ins>
      <w:ins w:id="174" w:author="Clemens" w:date="2021-11-12T10:06:00Z">
        <w:r w:rsidRPr="003649B8">
          <w:rPr>
            <w:rFonts w:eastAsia="Times New Roman" w:cstheme="minorHAnsi"/>
            <w:color w:val="000000"/>
            <w:lang w:val="en-CA"/>
          </w:rPr>
          <w:t xml:space="preserve"> between 2 </w:t>
        </w:r>
      </w:ins>
      <w:ins w:id="175" w:author="Clemens" w:date="2021-11-12T10:07:00Z">
        <w:r>
          <w:rPr>
            <w:rFonts w:eastAsia="Times New Roman" w:cstheme="minorHAnsi"/>
            <w:color w:val="000000"/>
            <w:lang w:val="en-CA"/>
          </w:rPr>
          <w:t>one</w:t>
        </w:r>
      </w:ins>
      <w:ins w:id="176" w:author="Clemens" w:date="2021-11-12T10:06:00Z">
        <w:r w:rsidRPr="003649B8">
          <w:rPr>
            <w:rFonts w:eastAsia="Times New Roman" w:cstheme="minorHAnsi"/>
            <w:color w:val="000000"/>
            <w:lang w:val="en-CA"/>
          </w:rPr>
          <w:t>-second fixes,</w:t>
        </w:r>
      </w:ins>
      <w:r w:rsidR="009249ED" w:rsidRPr="003649B8">
        <w:rPr>
          <w:rFonts w:eastAsia="Times New Roman" w:cstheme="minorHAnsi"/>
          <w:color w:val="000000"/>
          <w:lang w:val="en-US"/>
        </w:rPr>
        <w:t xml:space="preserve"> </w:t>
      </w:r>
      <w:ins w:id="177" w:author="Clemens" w:date="2021-11-12T10:07:00Z">
        <w:r>
          <w:rPr>
            <w:rFonts w:eastAsia="Times New Roman" w:cstheme="minorHAnsi"/>
            <w:color w:val="000000"/>
            <w:lang w:val="en-US"/>
          </w:rPr>
          <w:t xml:space="preserve">as these </w:t>
        </w:r>
      </w:ins>
      <w:r w:rsidR="009249ED" w:rsidRPr="003649B8">
        <w:rPr>
          <w:rFonts w:eastAsia="Times New Roman" w:cstheme="minorHAnsi"/>
          <w:color w:val="000000"/>
          <w:lang w:val="en-US"/>
        </w:rPr>
        <w:t>likely represent</w:t>
      </w:r>
      <w:ins w:id="178" w:author="Clemens" w:date="2021-11-12T10:07:00Z">
        <w:r>
          <w:rPr>
            <w:rFonts w:eastAsia="Times New Roman" w:cstheme="minorHAnsi"/>
            <w:color w:val="000000"/>
            <w:lang w:val="en-US"/>
          </w:rPr>
          <w:t>ed</w:t>
        </w:r>
      </w:ins>
      <w:del w:id="179" w:author="Clemens" w:date="2021-11-12T10:07:00Z">
        <w:r w:rsidR="009249ED" w:rsidRPr="003649B8" w:rsidDel="005979BC">
          <w:rPr>
            <w:rFonts w:eastAsia="Times New Roman" w:cstheme="minorHAnsi"/>
            <w:color w:val="000000"/>
            <w:lang w:val="en-US"/>
          </w:rPr>
          <w:delText>ing</w:delText>
        </w:r>
      </w:del>
      <w:r w:rsidR="009249ED" w:rsidRPr="003649B8">
        <w:rPr>
          <w:rFonts w:eastAsia="Times New Roman" w:cstheme="minorHAnsi"/>
          <w:color w:val="000000"/>
          <w:lang w:val="en-US"/>
        </w:rPr>
        <w:t xml:space="preserve"> GPS errors</w:t>
      </w:r>
      <w:del w:id="180" w:author="Clemens" w:date="2021-11-12T10:07:00Z">
        <w:r w:rsidR="009249ED" w:rsidRPr="003649B8" w:rsidDel="00420D9E">
          <w:rPr>
            <w:rFonts w:eastAsia="Times New Roman" w:cstheme="minorHAnsi"/>
            <w:color w:val="000000"/>
            <w:lang w:val="en-CA"/>
          </w:rPr>
          <w:delText xml:space="preserve"> </w:delText>
        </w:r>
      </w:del>
      <w:del w:id="181" w:author="Clemens" w:date="2021-11-12T10:06:00Z">
        <w:r w:rsidR="009249ED" w:rsidRPr="003649B8" w:rsidDel="005979BC">
          <w:rPr>
            <w:rFonts w:eastAsia="Times New Roman" w:cstheme="minorHAnsi"/>
            <w:color w:val="000000"/>
            <w:lang w:val="en-CA"/>
          </w:rPr>
          <w:delText>(more than 10</w:delText>
        </w:r>
        <w:r w:rsidR="009249ED" w:rsidRPr="003649B8" w:rsidDel="005979BC">
          <w:rPr>
            <w:rFonts w:eastAsia="Times New Roman" w:cstheme="minorHAnsi"/>
            <w:color w:val="000000"/>
            <w:lang w:val="en-US"/>
          </w:rPr>
          <w:delText xml:space="preserve"> </w:delText>
        </w:r>
        <w:r w:rsidR="009249ED" w:rsidRPr="003649B8" w:rsidDel="005979BC">
          <w:rPr>
            <w:rFonts w:eastAsia="Times New Roman" w:cstheme="minorHAnsi"/>
            <w:color w:val="000000"/>
            <w:lang w:val="en-CA"/>
          </w:rPr>
          <w:delText>m</w:delText>
        </w:r>
        <w:r w:rsidR="009249ED" w:rsidRPr="003649B8" w:rsidDel="005979BC">
          <w:rPr>
            <w:rFonts w:eastAsia="Times New Roman" w:cstheme="minorHAnsi"/>
            <w:color w:val="000000"/>
            <w:lang w:val="en-US"/>
          </w:rPr>
          <w:delText xml:space="preserve"> traveled</w:delText>
        </w:r>
        <w:r w:rsidR="009249ED" w:rsidRPr="003649B8" w:rsidDel="005979BC">
          <w:rPr>
            <w:rFonts w:eastAsia="Times New Roman" w:cstheme="minorHAnsi"/>
            <w:color w:val="000000"/>
            <w:lang w:val="en-CA"/>
          </w:rPr>
          <w:delText xml:space="preserve"> between 2 1-second fixes),</w:delText>
        </w:r>
      </w:del>
      <w:del w:id="182" w:author="Clemens" w:date="2021-11-12T10:07:00Z">
        <w:r w:rsidR="009249ED" w:rsidRPr="003649B8" w:rsidDel="00420D9E">
          <w:rPr>
            <w:rFonts w:eastAsia="Times New Roman" w:cstheme="minorHAnsi"/>
            <w:color w:val="000000"/>
            <w:lang w:val="en-CA"/>
          </w:rPr>
          <w:delText xml:space="preserve"> which were removed</w:delText>
        </w:r>
      </w:del>
      <w:r w:rsidR="009249ED" w:rsidRPr="003649B8">
        <w:rPr>
          <w:rFonts w:eastAsia="Times New Roman" w:cstheme="minorHAnsi"/>
          <w:color w:val="000000"/>
          <w:lang w:val="en-CA"/>
        </w:rPr>
        <w:t>. Coordinates were converted from WGS84 to UTM S34 to allow for easier spatial analyses.</w:t>
      </w:r>
    </w:p>
    <w:p w14:paraId="4F503C30" w14:textId="5B456BF2" w:rsidR="00307D20" w:rsidRPr="003649B8" w:rsidRDefault="00307D20" w:rsidP="00D27F62">
      <w:pPr>
        <w:spacing w:before="240" w:after="240" w:line="360" w:lineRule="auto"/>
        <w:jc w:val="both"/>
        <w:rPr>
          <w:rFonts w:eastAsia="Times New Roman" w:cstheme="minorHAnsi"/>
          <w:color w:val="000000"/>
          <w:lang w:val="en-CA"/>
        </w:rPr>
      </w:pPr>
      <w:commentRangeStart w:id="183"/>
      <w:r w:rsidRPr="003649B8">
        <w:rPr>
          <w:rFonts w:eastAsia="Times New Roman" w:cstheme="minorHAnsi"/>
          <w:color w:val="000000"/>
          <w:lang w:val="en-CA"/>
        </w:rPr>
        <w:t xml:space="preserve">Moments where less than 2/3 of the non-juveniles were recorded were removed to reduce the impacts of “invisible” individuals. </w:t>
      </w:r>
      <w:commentRangeEnd w:id="183"/>
      <w:r w:rsidR="00420D9E">
        <w:rPr>
          <w:rStyle w:val="CommentReference"/>
          <w:lang w:val="en-CA" w:bidi="he-IL"/>
        </w:rPr>
        <w:commentReference w:id="183"/>
      </w:r>
    </w:p>
    <w:commentRangeStart w:id="184"/>
    <w:p w14:paraId="114AFF87" w14:textId="0383FB90" w:rsidR="00307D20" w:rsidRPr="003649B8" w:rsidRDefault="003F452D" w:rsidP="00D27F62">
      <w:pPr>
        <w:spacing w:before="240" w:after="240" w:line="360" w:lineRule="auto"/>
        <w:jc w:val="both"/>
        <w:rPr>
          <w:rFonts w:eastAsia="Times New Roman" w:cstheme="minorHAnsi"/>
          <w:color w:val="000000"/>
          <w:lang w:val="en-CA"/>
        </w:rPr>
      </w:pPr>
      <w:r w:rsidRPr="003649B8">
        <w:rPr>
          <w:rFonts w:eastAsia="Times New Roman" w:cstheme="minorHAnsi"/>
          <w:noProof/>
          <w:color w:val="000000"/>
          <w:lang w:val="en-CA"/>
        </w:rPr>
        <mc:AlternateContent>
          <mc:Choice Requires="wps">
            <w:drawing>
              <wp:anchor distT="45720" distB="45720" distL="114300" distR="114300" simplePos="0" relativeHeight="251659264" behindDoc="0" locked="0" layoutInCell="1" allowOverlap="1" wp14:anchorId="71BF504F" wp14:editId="68BEE4D2">
                <wp:simplePos x="0" y="0"/>
                <wp:positionH relativeFrom="margin">
                  <wp:align>left</wp:align>
                </wp:positionH>
                <wp:positionV relativeFrom="paragraph">
                  <wp:posOffset>1305560</wp:posOffset>
                </wp:positionV>
                <wp:extent cx="6467475" cy="1685925"/>
                <wp:effectExtent l="0" t="0" r="28575" b="285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685925"/>
                        </a:xfrm>
                        <a:prstGeom prst="rect">
                          <a:avLst/>
                        </a:prstGeom>
                        <a:solidFill>
                          <a:srgbClr val="FFFFFF"/>
                        </a:solidFill>
                        <a:ln w="9525">
                          <a:solidFill>
                            <a:srgbClr val="000000"/>
                          </a:solidFill>
                          <a:miter lim="800000"/>
                          <a:headEnd/>
                          <a:tailEnd/>
                        </a:ln>
                      </wps:spPr>
                      <wps:txbx>
                        <w:txbxContent>
                          <w:p w14:paraId="10980AD7" w14:textId="3591D247" w:rsidR="003F452D" w:rsidRPr="003F452D" w:rsidRDefault="003F452D" w:rsidP="003F452D">
                            <w:pPr>
                              <w:jc w:val="center"/>
                              <w:rPr>
                                <w:lang w:val="en-CA"/>
                              </w:rPr>
                            </w:pPr>
                            <w:r w:rsidRPr="003F452D">
                              <w:rPr>
                                <w:lang w:val="en-CA"/>
                              </w:rPr>
                              <w:t xml:space="preserve">Figure 1 summarizing </w:t>
                            </w:r>
                            <w:proofErr w:type="gramStart"/>
                            <w:r w:rsidRPr="003F452D">
                              <w:rPr>
                                <w:lang w:val="en-CA"/>
                              </w:rPr>
                              <w:t>the  data</w:t>
                            </w:r>
                            <w:proofErr w:type="gramEnd"/>
                            <w:r w:rsidRPr="003F452D">
                              <w:rPr>
                                <w:lang w:val="en-CA"/>
                              </w:rPr>
                              <w:t xml:space="preserve"> collection +</w:t>
                            </w:r>
                            <w:r>
                              <w:rPr>
                                <w:lang w:val="en-CA"/>
                              </w:rPr>
                              <w:t xml:space="preserve"> analysis process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1BF504F" id="_x0000_t202" coordsize="21600,21600" o:spt="202" path="m,l,21600r21600,l21600,xe">
                <v:stroke joinstyle="miter"/>
                <v:path gradientshapeok="t" o:connecttype="rect"/>
              </v:shapetype>
              <v:shape id="Zone de texte 2" o:spid="_x0000_s1026" type="#_x0000_t202" style="position:absolute;left:0;text-align:left;margin-left:0;margin-top:102.8pt;width:509.25pt;height:13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">
                <v:textbox>
                  <w:txbxContent>
                    <w:p w14:paraId="10980AD7" w14:textId="3591D247" w:rsidR="003F452D" w:rsidRPr="003F452D" w:rsidRDefault="003F452D" w:rsidP="003F452D">
                      <w:pPr>
                        <w:jc w:val="center"/>
                        <w:rPr>
                          <w:lang w:val="en-CA"/>
                        </w:rPr>
                      </w:pPr>
                      <w:r w:rsidRPr="003F452D">
                        <w:rPr>
                          <w:lang w:val="en-CA"/>
                        </w:rPr>
                        <w:t xml:space="preserve">Figure 1 summarizing </w:t>
                      </w:r>
                      <w:proofErr w:type="gramStart"/>
                      <w:r w:rsidRPr="003F452D">
                        <w:rPr>
                          <w:lang w:val="en-CA"/>
                        </w:rPr>
                        <w:t>the  data</w:t>
                      </w:r>
                      <w:proofErr w:type="gramEnd"/>
                      <w:r w:rsidRPr="003F452D">
                        <w:rPr>
                          <w:lang w:val="en-CA"/>
                        </w:rPr>
                        <w:t xml:space="preserve"> collection +</w:t>
                      </w:r>
                      <w:r>
                        <w:rPr>
                          <w:lang w:val="en-CA"/>
                        </w:rPr>
                        <w:t xml:space="preserve"> analysis process</w:t>
                      </w:r>
                    </w:p>
                  </w:txbxContent>
                </v:textbox>
                <w10:wrap type="topAndBottom" anchorx="margin"/>
              </v:shape>
            </w:pict>
          </mc:Fallback>
        </mc:AlternateContent>
      </w:r>
      <w:r w:rsidR="00307D20" w:rsidRPr="003649B8">
        <w:rPr>
          <w:rFonts w:eastAsia="Times New Roman" w:cstheme="minorHAnsi"/>
          <w:color w:val="000000"/>
          <w:lang w:val="en-CA"/>
        </w:rPr>
        <w:t>Special contexts</w:t>
      </w:r>
      <w:r w:rsidR="003C106C" w:rsidRPr="003649B8">
        <w:rPr>
          <w:rFonts w:eastAsia="Times New Roman" w:cstheme="minorHAnsi"/>
          <w:color w:val="000000"/>
          <w:lang w:val="en-CA"/>
        </w:rPr>
        <w:t xml:space="preserve"> </w:t>
      </w:r>
      <w:commentRangeEnd w:id="184"/>
      <w:r w:rsidR="00420D9E">
        <w:rPr>
          <w:rStyle w:val="CommentReference"/>
          <w:lang w:val="en-CA" w:bidi="he-IL"/>
        </w:rPr>
        <w:commentReference w:id="184"/>
      </w:r>
      <w:r w:rsidR="003C106C" w:rsidRPr="003649B8">
        <w:rPr>
          <w:rFonts w:eastAsia="Times New Roman" w:cstheme="minorHAnsi"/>
          <w:color w:val="000000"/>
          <w:lang w:val="en-CA"/>
        </w:rPr>
        <w:t xml:space="preserve">likely to be non-representative of typical meerkat group movement during foraging </w:t>
      </w:r>
      <w:r w:rsidRPr="003649B8">
        <w:rPr>
          <w:rFonts w:eastAsia="Times New Roman" w:cstheme="minorHAnsi"/>
          <w:color w:val="000000"/>
          <w:lang w:val="en-CA"/>
        </w:rPr>
        <w:t>were removed</w:t>
      </w:r>
      <w:r w:rsidR="003C106C" w:rsidRPr="003649B8">
        <w:rPr>
          <w:rFonts w:eastAsia="Times New Roman" w:cstheme="minorHAnsi"/>
          <w:color w:val="000000"/>
          <w:lang w:val="en-CA"/>
        </w:rPr>
        <w:t>. These included predator alarms and encounters with other groups (identified using scan data) as well as group splits (standard deviation of all the inter-individual distances at a given moment larger than the 90% quantile over all time points for this group).</w:t>
      </w:r>
    </w:p>
    <w:p w14:paraId="1364EB35" w14:textId="6118D292" w:rsidR="003F452D" w:rsidRPr="003649B8" w:rsidRDefault="003F452D" w:rsidP="00D27F62">
      <w:pPr>
        <w:spacing w:before="240" w:after="240" w:line="360" w:lineRule="auto"/>
        <w:jc w:val="both"/>
        <w:rPr>
          <w:rFonts w:eastAsia="Times New Roman" w:cstheme="minorHAnsi"/>
          <w:lang w:val="en-CA"/>
        </w:rPr>
      </w:pPr>
    </w:p>
    <w:p w14:paraId="5E262B29" w14:textId="6FEBCA9E" w:rsidR="00F85EAE" w:rsidRPr="003649B8" w:rsidRDefault="00F85EAE" w:rsidP="00D27F62">
      <w:pPr>
        <w:spacing w:before="360" w:after="120" w:line="360" w:lineRule="auto"/>
        <w:jc w:val="both"/>
        <w:outlineLvl w:val="1"/>
        <w:rPr>
          <w:rFonts w:eastAsia="Times New Roman" w:cstheme="minorHAnsi"/>
          <w:b/>
          <w:color w:val="000000"/>
          <w:lang w:val="en-CA"/>
        </w:rPr>
      </w:pPr>
      <w:r w:rsidRPr="003649B8">
        <w:rPr>
          <w:rFonts w:eastAsia="Times New Roman" w:cstheme="minorHAnsi"/>
          <w:b/>
          <w:color w:val="000000"/>
          <w:lang w:val="en-CA"/>
        </w:rPr>
        <w:t>Analysis</w:t>
      </w:r>
    </w:p>
    <w:p w14:paraId="43C8FEF7" w14:textId="61A49D39" w:rsidR="00EA0487" w:rsidRPr="003649B8" w:rsidRDefault="00EA0487" w:rsidP="00D27F62">
      <w:pPr>
        <w:spacing w:before="360" w:after="120" w:line="360" w:lineRule="auto"/>
        <w:jc w:val="both"/>
        <w:outlineLvl w:val="1"/>
        <w:rPr>
          <w:rFonts w:eastAsia="Times New Roman" w:cstheme="minorHAnsi"/>
          <w:bCs/>
          <w:lang w:val="en-CA"/>
        </w:rPr>
      </w:pPr>
      <w:r w:rsidRPr="003649B8">
        <w:rPr>
          <w:rFonts w:eastAsia="Times New Roman" w:cstheme="minorHAnsi"/>
          <w:bCs/>
          <w:color w:val="000000"/>
          <w:lang w:val="en-CA"/>
        </w:rPr>
        <w:t>Calculating movement characteristics:</w:t>
      </w:r>
    </w:p>
    <w:p w14:paraId="740C495A" w14:textId="615B4CE0" w:rsidR="00F85EAE" w:rsidRPr="003649B8" w:rsidRDefault="00EA0487" w:rsidP="00D27F62">
      <w:pPr>
        <w:pStyle w:val="ListParagraph"/>
        <w:numPr>
          <w:ilvl w:val="0"/>
          <w:numId w:val="4"/>
        </w:numPr>
        <w:spacing w:after="0" w:line="360" w:lineRule="auto"/>
        <w:jc w:val="both"/>
        <w:rPr>
          <w:rFonts w:eastAsia="Times New Roman" w:cstheme="minorHAnsi"/>
          <w:lang w:val="en-CA"/>
        </w:rPr>
      </w:pPr>
      <w:r w:rsidRPr="003649B8">
        <w:rPr>
          <w:rFonts w:eastAsia="Times New Roman" w:cstheme="minorHAnsi"/>
          <w:lang w:val="en-CA"/>
        </w:rPr>
        <w:t xml:space="preserve">The centroid track was computed by averaging the position of all individuals recorded at any moment in time. </w:t>
      </w:r>
      <w:r w:rsidR="00CE5D37" w:rsidRPr="003649B8">
        <w:rPr>
          <w:rFonts w:eastAsia="Times New Roman" w:cstheme="minorHAnsi"/>
          <w:lang w:val="en-CA"/>
        </w:rPr>
        <w:t xml:space="preserve">At any </w:t>
      </w:r>
      <w:r w:rsidRPr="003649B8">
        <w:rPr>
          <w:rFonts w:eastAsia="Times New Roman" w:cstheme="minorHAnsi"/>
          <w:lang w:val="en-CA"/>
        </w:rPr>
        <w:t>moment</w:t>
      </w:r>
      <w:r w:rsidR="00CE5D37" w:rsidRPr="003649B8">
        <w:rPr>
          <w:rFonts w:eastAsia="Times New Roman" w:cstheme="minorHAnsi"/>
          <w:lang w:val="en-CA"/>
        </w:rPr>
        <w:t xml:space="preserve"> in time, the velocity vector (direction + speed) of the centroid was calculated from its position 10 meters in the past, as well as 10 meters into the future</w:t>
      </w:r>
    </w:p>
    <w:p w14:paraId="6F0919F4" w14:textId="15FA6FDC" w:rsidR="00EA0487" w:rsidRPr="003649B8" w:rsidRDefault="00EA0487" w:rsidP="00D27F62">
      <w:pPr>
        <w:pStyle w:val="ListParagraph"/>
        <w:numPr>
          <w:ilvl w:val="0"/>
          <w:numId w:val="4"/>
        </w:numPr>
        <w:spacing w:after="0" w:line="360" w:lineRule="auto"/>
        <w:jc w:val="both"/>
        <w:rPr>
          <w:rFonts w:eastAsia="Times New Roman" w:cstheme="minorHAnsi"/>
          <w:lang w:val="en-CA"/>
        </w:rPr>
      </w:pPr>
      <w:r w:rsidRPr="003649B8">
        <w:rPr>
          <w:rFonts w:eastAsia="Times New Roman" w:cstheme="minorHAnsi"/>
          <w:lang w:val="en-CA"/>
        </w:rPr>
        <w:lastRenderedPageBreak/>
        <w:t xml:space="preserve">At any point in time, the position of each individual, as well as their velocity vector to 10 meters into the future, were calculated relative to the group’s past direction of travel. </w:t>
      </w:r>
    </w:p>
    <w:p w14:paraId="43A2000C" w14:textId="77777777" w:rsidR="008B3EAF" w:rsidRPr="003649B8" w:rsidRDefault="008B3EAF" w:rsidP="00D27F62">
      <w:pPr>
        <w:pStyle w:val="ListParagraph"/>
        <w:spacing w:after="0" w:line="360" w:lineRule="auto"/>
        <w:jc w:val="both"/>
        <w:rPr>
          <w:rFonts w:eastAsia="Times New Roman" w:cstheme="minorHAnsi"/>
          <w:lang w:val="en-CA"/>
        </w:rPr>
      </w:pPr>
    </w:p>
    <w:p w14:paraId="737B262C" w14:textId="7809A508" w:rsidR="006806C8" w:rsidRPr="003649B8" w:rsidRDefault="006806C8" w:rsidP="00D27F62">
      <w:pPr>
        <w:pStyle w:val="ListParagraph"/>
        <w:spacing w:after="0" w:line="360" w:lineRule="auto"/>
        <w:jc w:val="both"/>
        <w:rPr>
          <w:rFonts w:eastAsia="Times New Roman" w:cstheme="minorHAnsi"/>
          <w:lang w:val="en-CA"/>
        </w:rPr>
      </w:pPr>
    </w:p>
    <w:p w14:paraId="5E6D1E84" w14:textId="7C0AC861" w:rsidR="00EA0487" w:rsidRPr="003649B8" w:rsidRDefault="00EA0487" w:rsidP="00D27F62">
      <w:pPr>
        <w:spacing w:after="0" w:line="360" w:lineRule="auto"/>
        <w:jc w:val="both"/>
        <w:rPr>
          <w:rFonts w:eastAsia="Times New Roman" w:cstheme="minorHAnsi"/>
          <w:lang w:val="en-CA"/>
        </w:rPr>
      </w:pPr>
      <w:r w:rsidRPr="003649B8">
        <w:rPr>
          <w:rFonts w:eastAsia="Times New Roman" w:cstheme="minorHAnsi"/>
          <w:lang w:val="en-CA"/>
        </w:rPr>
        <w:t xml:space="preserve">In order to assess </w:t>
      </w:r>
      <w:r w:rsidR="006806C8" w:rsidRPr="003649B8">
        <w:rPr>
          <w:rFonts w:eastAsia="Times New Roman" w:cstheme="minorHAnsi"/>
          <w:lang w:val="en-CA"/>
        </w:rPr>
        <w:t>how individual</w:t>
      </w:r>
      <w:ins w:id="185" w:author="Irene Gaona" w:date="2021-11-11T16:49:00Z">
        <w:r w:rsidR="0034516E">
          <w:rPr>
            <w:rFonts w:eastAsia="Times New Roman" w:cstheme="minorHAnsi"/>
            <w:lang w:val="en-CA"/>
          </w:rPr>
          <w:t>’</w:t>
        </w:r>
      </w:ins>
      <w:r w:rsidR="003C106C" w:rsidRPr="003649B8">
        <w:rPr>
          <w:rFonts w:eastAsia="Times New Roman" w:cstheme="minorHAnsi"/>
          <w:lang w:val="en-CA"/>
        </w:rPr>
        <w:t>s</w:t>
      </w:r>
      <w:r w:rsidR="006806C8" w:rsidRPr="003649B8">
        <w:rPr>
          <w:rFonts w:eastAsia="Times New Roman" w:cstheme="minorHAnsi"/>
          <w:lang w:val="en-CA"/>
        </w:rPr>
        <w:t xml:space="preserve"> </w:t>
      </w:r>
      <w:proofErr w:type="gramStart"/>
      <w:r w:rsidR="006806C8" w:rsidRPr="003649B8">
        <w:rPr>
          <w:rFonts w:eastAsia="Times New Roman" w:cstheme="minorHAnsi"/>
          <w:lang w:val="en-CA"/>
        </w:rPr>
        <w:t>movement</w:t>
      </w:r>
      <w:proofErr w:type="gramEnd"/>
      <w:r w:rsidR="006806C8" w:rsidRPr="003649B8">
        <w:rPr>
          <w:rFonts w:eastAsia="Times New Roman" w:cstheme="minorHAnsi"/>
          <w:lang w:val="en-CA"/>
        </w:rPr>
        <w:t xml:space="preserve"> affect the movement of the group as a whole, we defined several metric likely to reflect patterns of influence:</w:t>
      </w:r>
    </w:p>
    <w:p w14:paraId="3311EC75" w14:textId="0AD8916F" w:rsidR="00770083" w:rsidRPr="003649B8" w:rsidRDefault="00770083" w:rsidP="00D27F62">
      <w:pPr>
        <w:spacing w:after="0" w:line="360" w:lineRule="auto"/>
        <w:jc w:val="both"/>
        <w:rPr>
          <w:rFonts w:eastAsia="Times New Roman" w:cstheme="minorHAnsi"/>
          <w:lang w:val="en-CA"/>
        </w:rPr>
      </w:pPr>
    </w:p>
    <w:p w14:paraId="1B1C9BA4" w14:textId="4B23B211" w:rsidR="006806C8" w:rsidRPr="003649B8" w:rsidRDefault="002A6B35" w:rsidP="00D27F62">
      <w:pPr>
        <w:pStyle w:val="ListParagraph"/>
        <w:numPr>
          <w:ilvl w:val="0"/>
          <w:numId w:val="5"/>
        </w:numPr>
        <w:spacing w:after="0" w:line="360" w:lineRule="auto"/>
        <w:jc w:val="both"/>
        <w:rPr>
          <w:rFonts w:eastAsia="Times New Roman" w:cstheme="minorHAnsi"/>
          <w:lang w:val="en-CA"/>
        </w:rPr>
      </w:pPr>
      <w:r w:rsidRPr="003649B8">
        <w:rPr>
          <w:rFonts w:eastAsia="Times New Roman" w:cstheme="minorHAnsi"/>
          <w:b/>
          <w:bCs/>
          <w:lang w:val="en-CA"/>
        </w:rPr>
        <w:t xml:space="preserve">Time in </w:t>
      </w:r>
      <w:del w:id="186" w:author="Clemens" w:date="2021-11-12T10:09:00Z">
        <w:r w:rsidRPr="003649B8" w:rsidDel="00420D9E">
          <w:rPr>
            <w:rFonts w:eastAsia="Times New Roman" w:cstheme="minorHAnsi"/>
            <w:b/>
            <w:bCs/>
            <w:lang w:val="en-CA"/>
          </w:rPr>
          <w:delText xml:space="preserve">the </w:delText>
        </w:r>
      </w:del>
      <w:r w:rsidRPr="003649B8">
        <w:rPr>
          <w:rFonts w:eastAsia="Times New Roman" w:cstheme="minorHAnsi"/>
          <w:b/>
          <w:bCs/>
          <w:lang w:val="en-CA"/>
        </w:rPr>
        <w:t>front</w:t>
      </w:r>
      <w:r w:rsidR="006806C8" w:rsidRPr="003649B8">
        <w:rPr>
          <w:rFonts w:eastAsia="Times New Roman" w:cstheme="minorHAnsi"/>
          <w:lang w:val="en-CA"/>
        </w:rPr>
        <w:t>: proportion of time spent by a given individual in the front half of the group (relative to the group past direction of travel). This reflects influence on the assumption that leading individuals should be more often in the front of the group.</w:t>
      </w:r>
    </w:p>
    <w:p w14:paraId="21807E77" w14:textId="0DCDE6D0" w:rsidR="006806C8" w:rsidRPr="003649B8" w:rsidRDefault="006806C8" w:rsidP="00D27F62">
      <w:pPr>
        <w:pStyle w:val="ListParagraph"/>
        <w:numPr>
          <w:ilvl w:val="0"/>
          <w:numId w:val="5"/>
        </w:numPr>
        <w:spacing w:after="0" w:line="360" w:lineRule="auto"/>
        <w:jc w:val="both"/>
        <w:rPr>
          <w:rFonts w:eastAsia="Times New Roman" w:cstheme="minorHAnsi"/>
          <w:lang w:val="en-CA"/>
        </w:rPr>
      </w:pPr>
      <w:r w:rsidRPr="003649B8">
        <w:rPr>
          <w:rFonts w:eastAsia="Times New Roman" w:cstheme="minorHAnsi"/>
          <w:b/>
          <w:bCs/>
          <w:lang w:val="en-CA"/>
        </w:rPr>
        <w:t>Turn</w:t>
      </w:r>
      <w:del w:id="187" w:author="Clemens" w:date="2021-11-12T10:09:00Z">
        <w:r w:rsidRPr="003649B8" w:rsidDel="00420D9E">
          <w:rPr>
            <w:rFonts w:eastAsia="Times New Roman" w:cstheme="minorHAnsi"/>
            <w:b/>
            <w:bCs/>
            <w:lang w:val="en-CA"/>
          </w:rPr>
          <w:delText>ing</w:delText>
        </w:r>
      </w:del>
      <w:r w:rsidRPr="003649B8">
        <w:rPr>
          <w:rFonts w:eastAsia="Times New Roman" w:cstheme="minorHAnsi"/>
          <w:b/>
          <w:bCs/>
          <w:lang w:val="en-CA"/>
        </w:rPr>
        <w:t xml:space="preserve"> influence</w:t>
      </w:r>
      <w:del w:id="188" w:author="Clemens" w:date="2021-11-12T10:09:00Z">
        <w:r w:rsidR="00F85D18" w:rsidRPr="003649B8" w:rsidDel="00420D9E">
          <w:rPr>
            <w:rFonts w:eastAsia="Times New Roman" w:cstheme="minorHAnsi"/>
            <w:b/>
            <w:bCs/>
            <w:lang w:val="en-CA"/>
          </w:rPr>
          <w:delText>s</w:delText>
        </w:r>
      </w:del>
      <w:r w:rsidRPr="003649B8">
        <w:rPr>
          <w:rFonts w:eastAsia="Times New Roman" w:cstheme="minorHAnsi"/>
          <w:lang w:val="en-CA"/>
        </w:rPr>
        <w:t xml:space="preserve">: </w:t>
      </w:r>
      <w:r w:rsidR="00F85D18" w:rsidRPr="003649B8">
        <w:rPr>
          <w:rFonts w:eastAsia="Times New Roman" w:cstheme="minorHAnsi"/>
          <w:lang w:val="en-CA"/>
        </w:rPr>
        <w:t>two</w:t>
      </w:r>
      <w:r w:rsidRPr="003649B8">
        <w:rPr>
          <w:rFonts w:eastAsia="Times New Roman" w:cstheme="minorHAnsi"/>
          <w:lang w:val="en-CA"/>
        </w:rPr>
        <w:t xml:space="preserve"> metric</w:t>
      </w:r>
      <w:r w:rsidR="00F85D18" w:rsidRPr="003649B8">
        <w:rPr>
          <w:rFonts w:eastAsia="Times New Roman" w:cstheme="minorHAnsi"/>
          <w:lang w:val="en-CA"/>
        </w:rPr>
        <w:t>s to</w:t>
      </w:r>
      <w:r w:rsidRPr="003649B8">
        <w:rPr>
          <w:rFonts w:eastAsia="Times New Roman" w:cstheme="minorHAnsi"/>
          <w:lang w:val="en-CA"/>
        </w:rPr>
        <w:t xml:space="preserve"> measure the probability that the group’s direction of movement is influenced </w:t>
      </w:r>
      <w:r w:rsidR="008B3EAF" w:rsidRPr="003649B8">
        <w:rPr>
          <w:rFonts w:eastAsia="Times New Roman" w:cstheme="minorHAnsi"/>
          <w:lang w:val="en-CA"/>
        </w:rPr>
        <w:t xml:space="preserve">by a given individual. At any </w:t>
      </w:r>
      <w:proofErr w:type="gramStart"/>
      <w:r w:rsidR="00F85D18" w:rsidRPr="003649B8">
        <w:rPr>
          <w:rFonts w:eastAsia="Times New Roman" w:cstheme="minorHAnsi"/>
          <w:lang w:val="en-CA"/>
        </w:rPr>
        <w:t>time</w:t>
      </w:r>
      <w:proofErr w:type="gramEnd"/>
      <w:r w:rsidR="00F85D18" w:rsidRPr="003649B8">
        <w:rPr>
          <w:rFonts w:eastAsia="Times New Roman" w:cstheme="minorHAnsi"/>
          <w:lang w:val="en-CA"/>
        </w:rPr>
        <w:t xml:space="preserve"> t, the group’s future direction of travel (relative to it’s past direction of travel) was binarized as either turning left or turning right. We then looked at the probability that the group had of turning right as a function of either individual’s left-right position</w:t>
      </w:r>
      <w:r w:rsidR="00770083" w:rsidRPr="003649B8">
        <w:rPr>
          <w:rFonts w:eastAsia="Times New Roman" w:cstheme="minorHAnsi"/>
          <w:lang w:val="en-CA"/>
        </w:rPr>
        <w:t xml:space="preserve"> at time t</w:t>
      </w:r>
      <w:r w:rsidR="00F85D18" w:rsidRPr="003649B8">
        <w:rPr>
          <w:rFonts w:eastAsia="Times New Roman" w:cstheme="minorHAnsi"/>
          <w:lang w:val="en-CA"/>
        </w:rPr>
        <w:t xml:space="preserve"> (=</w:t>
      </w:r>
      <w:r w:rsidR="00F85D18" w:rsidRPr="003649B8">
        <w:rPr>
          <w:rFonts w:eastAsia="Times New Roman" w:cstheme="minorHAnsi"/>
          <w:b/>
          <w:bCs/>
          <w:lang w:val="en-CA"/>
        </w:rPr>
        <w:t>position turning influence</w:t>
      </w:r>
      <w:r w:rsidR="00F85D18" w:rsidRPr="003649B8">
        <w:rPr>
          <w:rFonts w:eastAsia="Times New Roman" w:cstheme="minorHAnsi"/>
          <w:lang w:val="en-CA"/>
        </w:rPr>
        <w:t xml:space="preserve">) or individual’s left-right speed </w:t>
      </w:r>
      <w:r w:rsidR="00770083" w:rsidRPr="003649B8">
        <w:rPr>
          <w:rFonts w:eastAsia="Times New Roman" w:cstheme="minorHAnsi"/>
          <w:lang w:val="en-CA"/>
        </w:rPr>
        <w:t>at time t</w:t>
      </w:r>
      <w:r w:rsidR="00F15CE6" w:rsidRPr="003649B8">
        <w:rPr>
          <w:rFonts w:eastAsia="Times New Roman" w:cstheme="minorHAnsi"/>
          <w:lang w:val="en-CA"/>
        </w:rPr>
        <w:t xml:space="preserve"> </w:t>
      </w:r>
      <w:r w:rsidR="00F85D18" w:rsidRPr="003649B8">
        <w:rPr>
          <w:rFonts w:eastAsia="Times New Roman" w:cstheme="minorHAnsi"/>
          <w:lang w:val="en-CA"/>
        </w:rPr>
        <w:t>(=</w:t>
      </w:r>
      <w:r w:rsidR="00F85D18" w:rsidRPr="003649B8">
        <w:rPr>
          <w:rFonts w:eastAsia="Times New Roman" w:cstheme="minorHAnsi"/>
          <w:b/>
          <w:bCs/>
          <w:lang w:val="en-CA"/>
        </w:rPr>
        <w:t>movement turning influence</w:t>
      </w:r>
      <w:r w:rsidR="00F85D18" w:rsidRPr="003649B8">
        <w:rPr>
          <w:rFonts w:eastAsia="Times New Roman" w:cstheme="minorHAnsi"/>
          <w:lang w:val="en-CA"/>
        </w:rPr>
        <w:t>)</w:t>
      </w:r>
      <w:r w:rsidR="00770083" w:rsidRPr="003649B8">
        <w:rPr>
          <w:rFonts w:eastAsia="Times New Roman" w:cstheme="minorHAnsi"/>
          <w:lang w:val="en-CA"/>
        </w:rPr>
        <w:t>. See figure 2 below.</w:t>
      </w:r>
      <w:r w:rsidR="00F159E0" w:rsidRPr="003649B8">
        <w:rPr>
          <w:rFonts w:eastAsia="Times New Roman" w:cstheme="minorHAnsi"/>
          <w:lang w:val="en-CA"/>
        </w:rPr>
        <w:t xml:space="preserve"> One advantage of this methods is that it could potentially identify individuals leading from the back of the group.</w:t>
      </w:r>
    </w:p>
    <w:p w14:paraId="163EF8A5" w14:textId="3F9E17D4" w:rsidR="00770083" w:rsidRPr="003649B8" w:rsidRDefault="003649B8" w:rsidP="00D27F62">
      <w:pPr>
        <w:pStyle w:val="ListParagraph"/>
        <w:numPr>
          <w:ilvl w:val="0"/>
          <w:numId w:val="5"/>
        </w:numPr>
        <w:spacing w:after="0" w:line="360" w:lineRule="auto"/>
        <w:jc w:val="both"/>
        <w:rPr>
          <w:rFonts w:eastAsia="Times New Roman" w:cstheme="minorHAnsi"/>
          <w:lang w:val="en-CA"/>
        </w:rPr>
      </w:pPr>
      <w:r w:rsidRPr="003649B8">
        <w:rPr>
          <w:rFonts w:eastAsia="Times New Roman" w:cstheme="minorHAnsi"/>
          <w:noProof/>
        </w:rPr>
        <w:drawing>
          <wp:anchor distT="0" distB="0" distL="114300" distR="114300" simplePos="0" relativeHeight="251662336" behindDoc="0" locked="0" layoutInCell="1" allowOverlap="1" wp14:anchorId="421399FD" wp14:editId="43F74DD8">
            <wp:simplePos x="0" y="0"/>
            <wp:positionH relativeFrom="column">
              <wp:posOffset>389255</wp:posOffset>
            </wp:positionH>
            <wp:positionV relativeFrom="paragraph">
              <wp:posOffset>1586230</wp:posOffset>
            </wp:positionV>
            <wp:extent cx="3550920" cy="30480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3048000"/>
                    </a:xfrm>
                    <a:prstGeom prst="rect">
                      <a:avLst/>
                    </a:prstGeom>
                    <a:noFill/>
                    <a:ln>
                      <a:noFill/>
                    </a:ln>
                  </pic:spPr>
                </pic:pic>
              </a:graphicData>
            </a:graphic>
          </wp:anchor>
        </w:drawing>
      </w:r>
      <w:r w:rsidR="00F85D18" w:rsidRPr="003649B8">
        <w:rPr>
          <w:rFonts w:eastAsia="Times New Roman" w:cstheme="minorHAnsi"/>
          <w:b/>
          <w:bCs/>
          <w:lang w:val="en-CA"/>
        </w:rPr>
        <w:t>Speed</w:t>
      </w:r>
      <w:del w:id="189" w:author="Clemens" w:date="2021-11-12T10:09:00Z">
        <w:r w:rsidR="00F85D18" w:rsidRPr="003649B8" w:rsidDel="00420D9E">
          <w:rPr>
            <w:rFonts w:eastAsia="Times New Roman" w:cstheme="minorHAnsi"/>
            <w:b/>
            <w:bCs/>
            <w:lang w:val="en-CA"/>
          </w:rPr>
          <w:delText>ing</w:delText>
        </w:r>
      </w:del>
      <w:r w:rsidR="00F85D18" w:rsidRPr="003649B8">
        <w:rPr>
          <w:rFonts w:eastAsia="Times New Roman" w:cstheme="minorHAnsi"/>
          <w:b/>
          <w:bCs/>
          <w:lang w:val="en-CA"/>
        </w:rPr>
        <w:t xml:space="preserve"> influence</w:t>
      </w:r>
      <w:del w:id="190" w:author="Clemens" w:date="2021-11-12T10:09:00Z">
        <w:r w:rsidR="00F85D18" w:rsidRPr="003649B8" w:rsidDel="00420D9E">
          <w:rPr>
            <w:rFonts w:eastAsia="Times New Roman" w:cstheme="minorHAnsi"/>
            <w:b/>
            <w:bCs/>
            <w:lang w:val="en-CA"/>
          </w:rPr>
          <w:delText>s</w:delText>
        </w:r>
      </w:del>
      <w:r w:rsidR="00F85D18" w:rsidRPr="003649B8">
        <w:rPr>
          <w:rFonts w:eastAsia="Times New Roman" w:cstheme="minorHAnsi"/>
          <w:lang w:val="en-CA"/>
        </w:rPr>
        <w:t xml:space="preserve">: two metrics to measure the probability that the group’s speed is influenced by a given individual. At any </w:t>
      </w:r>
      <w:proofErr w:type="gramStart"/>
      <w:r w:rsidR="00F85D18" w:rsidRPr="003649B8">
        <w:rPr>
          <w:rFonts w:eastAsia="Times New Roman" w:cstheme="minorHAnsi"/>
          <w:lang w:val="en-CA"/>
        </w:rPr>
        <w:t>time</w:t>
      </w:r>
      <w:proofErr w:type="gramEnd"/>
      <w:r w:rsidR="00F85D18" w:rsidRPr="003649B8">
        <w:rPr>
          <w:rFonts w:eastAsia="Times New Roman" w:cstheme="minorHAnsi"/>
          <w:lang w:val="en-CA"/>
        </w:rPr>
        <w:t xml:space="preserve"> t, the group’s speed (relative to it’s past speed) was binarized as either speeding up or slowing down. We then looked at the probability that the group had of </w:t>
      </w:r>
      <w:r w:rsidR="00770083" w:rsidRPr="003649B8">
        <w:rPr>
          <w:rFonts w:eastAsia="Times New Roman" w:cstheme="minorHAnsi"/>
          <w:lang w:val="en-CA"/>
        </w:rPr>
        <w:t>speeding up</w:t>
      </w:r>
      <w:r w:rsidR="00F85D18" w:rsidRPr="003649B8">
        <w:rPr>
          <w:rFonts w:eastAsia="Times New Roman" w:cstheme="minorHAnsi"/>
          <w:lang w:val="en-CA"/>
        </w:rPr>
        <w:t xml:space="preserve"> as a function of either individual’s </w:t>
      </w:r>
      <w:r w:rsidR="00770083" w:rsidRPr="003649B8">
        <w:rPr>
          <w:rFonts w:eastAsia="Times New Roman" w:cstheme="minorHAnsi"/>
          <w:lang w:val="en-CA"/>
        </w:rPr>
        <w:t>front-back</w:t>
      </w:r>
      <w:r w:rsidR="00F85D18" w:rsidRPr="003649B8">
        <w:rPr>
          <w:rFonts w:eastAsia="Times New Roman" w:cstheme="minorHAnsi"/>
          <w:lang w:val="en-CA"/>
        </w:rPr>
        <w:t xml:space="preserve"> position</w:t>
      </w:r>
      <w:r w:rsidR="00770083" w:rsidRPr="003649B8">
        <w:rPr>
          <w:rFonts w:eastAsia="Times New Roman" w:cstheme="minorHAnsi"/>
          <w:lang w:val="en-CA"/>
        </w:rPr>
        <w:t xml:space="preserve"> at time t</w:t>
      </w:r>
      <w:r w:rsidR="00F85D18" w:rsidRPr="003649B8">
        <w:rPr>
          <w:rFonts w:eastAsia="Times New Roman" w:cstheme="minorHAnsi"/>
          <w:lang w:val="en-CA"/>
        </w:rPr>
        <w:t xml:space="preserve"> (=</w:t>
      </w:r>
      <w:r w:rsidR="00F85D18" w:rsidRPr="003649B8">
        <w:rPr>
          <w:rFonts w:eastAsia="Times New Roman" w:cstheme="minorHAnsi"/>
          <w:b/>
          <w:bCs/>
          <w:lang w:val="en-CA"/>
        </w:rPr>
        <w:t xml:space="preserve">position </w:t>
      </w:r>
      <w:r w:rsidR="00770083" w:rsidRPr="003649B8">
        <w:rPr>
          <w:rFonts w:eastAsia="Times New Roman" w:cstheme="minorHAnsi"/>
          <w:b/>
          <w:bCs/>
          <w:lang w:val="en-CA"/>
        </w:rPr>
        <w:lastRenderedPageBreak/>
        <w:t>speeding</w:t>
      </w:r>
      <w:r w:rsidR="00F85D18" w:rsidRPr="003649B8">
        <w:rPr>
          <w:rFonts w:eastAsia="Times New Roman" w:cstheme="minorHAnsi"/>
          <w:b/>
          <w:bCs/>
          <w:lang w:val="en-CA"/>
        </w:rPr>
        <w:t xml:space="preserve"> influence</w:t>
      </w:r>
      <w:r w:rsidR="00F85D18" w:rsidRPr="003649B8">
        <w:rPr>
          <w:rFonts w:eastAsia="Times New Roman" w:cstheme="minorHAnsi"/>
          <w:lang w:val="en-CA"/>
        </w:rPr>
        <w:t xml:space="preserve">) or individual’s </w:t>
      </w:r>
      <w:r w:rsidR="00770083" w:rsidRPr="003649B8">
        <w:rPr>
          <w:rFonts w:eastAsia="Times New Roman" w:cstheme="minorHAnsi"/>
          <w:lang w:val="en-CA"/>
        </w:rPr>
        <w:t>front-back</w:t>
      </w:r>
      <w:r w:rsidR="00F85D18" w:rsidRPr="003649B8">
        <w:rPr>
          <w:rFonts w:eastAsia="Times New Roman" w:cstheme="minorHAnsi"/>
          <w:lang w:val="en-CA"/>
        </w:rPr>
        <w:t xml:space="preserve"> speed</w:t>
      </w:r>
      <w:r w:rsidR="00770083" w:rsidRPr="003649B8">
        <w:rPr>
          <w:rFonts w:eastAsia="Times New Roman" w:cstheme="minorHAnsi"/>
          <w:lang w:val="en-CA"/>
        </w:rPr>
        <w:t xml:space="preserve"> at time t</w:t>
      </w:r>
      <w:r w:rsidR="00F85D18" w:rsidRPr="003649B8">
        <w:rPr>
          <w:rFonts w:eastAsia="Times New Roman" w:cstheme="minorHAnsi"/>
          <w:lang w:val="en-CA"/>
        </w:rPr>
        <w:t xml:space="preserve"> (=</w:t>
      </w:r>
      <w:r w:rsidR="00F85D18" w:rsidRPr="003649B8">
        <w:rPr>
          <w:rFonts w:eastAsia="Times New Roman" w:cstheme="minorHAnsi"/>
          <w:b/>
          <w:bCs/>
          <w:lang w:val="en-CA"/>
        </w:rPr>
        <w:t xml:space="preserve">movement </w:t>
      </w:r>
      <w:r w:rsidR="00770083" w:rsidRPr="003649B8">
        <w:rPr>
          <w:rFonts w:eastAsia="Times New Roman" w:cstheme="minorHAnsi"/>
          <w:b/>
          <w:bCs/>
          <w:lang w:val="en-CA"/>
        </w:rPr>
        <w:t>speeding</w:t>
      </w:r>
      <w:r w:rsidR="00F85D18" w:rsidRPr="003649B8">
        <w:rPr>
          <w:rFonts w:eastAsia="Times New Roman" w:cstheme="minorHAnsi"/>
          <w:b/>
          <w:bCs/>
          <w:lang w:val="en-CA"/>
        </w:rPr>
        <w:t xml:space="preserve"> influence</w:t>
      </w:r>
      <w:r w:rsidR="00F85D18" w:rsidRPr="003649B8">
        <w:rPr>
          <w:rFonts w:eastAsia="Times New Roman" w:cstheme="minorHAnsi"/>
          <w:lang w:val="en-CA"/>
        </w:rPr>
        <w:t>)</w:t>
      </w:r>
    </w:p>
    <w:p w14:paraId="440B2D1C" w14:textId="777E3402" w:rsidR="00F15CE6" w:rsidRPr="003649B8" w:rsidRDefault="00F15CE6" w:rsidP="00CE5F5B">
      <w:pPr>
        <w:spacing w:after="0" w:line="240" w:lineRule="auto"/>
        <w:ind w:left="720"/>
        <w:jc w:val="both"/>
        <w:rPr>
          <w:rFonts w:ascii="Arial" w:eastAsia="Times New Roman" w:hAnsi="Arial" w:cs="Arial"/>
          <w:sz w:val="16"/>
          <w:szCs w:val="16"/>
          <w:lang w:val="en-CA"/>
        </w:rPr>
      </w:pPr>
      <w:r w:rsidRPr="003649B8">
        <w:rPr>
          <w:rFonts w:ascii="Arial" w:eastAsia="Times New Roman" w:hAnsi="Arial" w:cs="Arial"/>
          <w:sz w:val="16"/>
          <w:szCs w:val="16"/>
          <w:lang w:val="en-CA"/>
        </w:rPr>
        <w:t xml:space="preserve">Figure 2. </w:t>
      </w:r>
      <w:r w:rsidR="006537A8" w:rsidRPr="003649B8">
        <w:rPr>
          <w:rFonts w:ascii="Arial" w:eastAsia="Times New Roman" w:hAnsi="Arial" w:cs="Arial"/>
          <w:sz w:val="16"/>
          <w:szCs w:val="16"/>
          <w:lang w:val="en-CA"/>
        </w:rPr>
        <w:t xml:space="preserve">Example for one given individual of the probability that the group turns right relative to its past direction of travel as a function of that individual speed along the left-right axis. Positive x-values indicates that the individual was moving towards the right of the group relative to past direction of travel, negative values indicate it was moving towards the left. Black curve shows the real data (binned every 4 x-units), red curve shows the </w:t>
      </w:r>
      <w:r w:rsidR="00CE5F5B" w:rsidRPr="003649B8">
        <w:rPr>
          <w:rFonts w:ascii="Arial" w:eastAsia="Times New Roman" w:hAnsi="Arial" w:cs="Arial"/>
          <w:sz w:val="16"/>
          <w:szCs w:val="16"/>
          <w:lang w:val="en-CA"/>
        </w:rPr>
        <w:t xml:space="preserve">fitted line from the modified logistic function, blue dotted lines </w:t>
      </w:r>
      <w:proofErr w:type="gramStart"/>
      <w:r w:rsidR="00CE5F5B" w:rsidRPr="003649B8">
        <w:rPr>
          <w:rFonts w:ascii="Arial" w:eastAsia="Times New Roman" w:hAnsi="Arial" w:cs="Arial"/>
          <w:sz w:val="16"/>
          <w:szCs w:val="16"/>
          <w:lang w:val="en-CA"/>
        </w:rPr>
        <w:t>shows</w:t>
      </w:r>
      <w:proofErr w:type="gramEnd"/>
      <w:r w:rsidR="00CE5F5B" w:rsidRPr="003649B8">
        <w:rPr>
          <w:rFonts w:ascii="Arial" w:eastAsia="Times New Roman" w:hAnsi="Arial" w:cs="Arial"/>
          <w:sz w:val="16"/>
          <w:szCs w:val="16"/>
          <w:lang w:val="en-CA"/>
        </w:rPr>
        <w:t xml:space="preserve"> how the influence score is found for that individual.</w:t>
      </w:r>
    </w:p>
    <w:p w14:paraId="1E4B20F0" w14:textId="5C660C43" w:rsidR="00C7159E" w:rsidRPr="003649B8" w:rsidRDefault="00C7159E" w:rsidP="00D27F62">
      <w:pPr>
        <w:spacing w:after="0" w:line="360" w:lineRule="auto"/>
        <w:jc w:val="both"/>
        <w:rPr>
          <w:rFonts w:eastAsia="Times New Roman" w:cstheme="minorHAnsi"/>
          <w:lang w:val="en-CA"/>
        </w:rPr>
      </w:pPr>
    </w:p>
    <w:p w14:paraId="384BE3D1" w14:textId="6ABC43D0" w:rsidR="003F452D" w:rsidRPr="003649B8" w:rsidRDefault="00770083" w:rsidP="00D27F62">
      <w:pPr>
        <w:spacing w:after="0" w:line="360" w:lineRule="auto"/>
        <w:jc w:val="both"/>
        <w:rPr>
          <w:rFonts w:eastAsia="Times New Roman" w:cstheme="minorHAnsi"/>
          <w:lang w:val="en-CA"/>
        </w:rPr>
      </w:pPr>
      <w:r w:rsidRPr="003649B8">
        <w:rPr>
          <w:rFonts w:eastAsia="Times New Roman" w:cstheme="minorHAnsi"/>
          <w:lang w:val="en-CA"/>
        </w:rPr>
        <w:t>Modelling turning and speeding influences:</w:t>
      </w:r>
    </w:p>
    <w:p w14:paraId="631EAE24" w14:textId="1829C30E" w:rsidR="00770083" w:rsidRPr="003649B8" w:rsidRDefault="00770083" w:rsidP="00D27F62">
      <w:pPr>
        <w:spacing w:after="0" w:line="360" w:lineRule="auto"/>
        <w:jc w:val="both"/>
        <w:rPr>
          <w:rFonts w:eastAsia="Times New Roman" w:cstheme="minorHAnsi"/>
          <w:lang w:val="en-CA"/>
        </w:rPr>
      </w:pPr>
    </w:p>
    <w:p w14:paraId="17725B1C" w14:textId="361A2D2B" w:rsidR="008B3EAF" w:rsidRPr="003649B8" w:rsidRDefault="00C7159E" w:rsidP="00D27F62">
      <w:pPr>
        <w:spacing w:after="0" w:line="360" w:lineRule="auto"/>
        <w:jc w:val="both"/>
        <w:rPr>
          <w:rFonts w:eastAsia="Times New Roman" w:cstheme="minorHAnsi"/>
          <w:lang w:val="en-CA"/>
        </w:rPr>
      </w:pPr>
      <w:r w:rsidRPr="003649B8">
        <w:rPr>
          <w:rFonts w:eastAsia="Times New Roman" w:cstheme="minorHAnsi"/>
          <w:noProof/>
        </w:rPr>
        <mc:AlternateContent>
          <mc:Choice Requires="wps">
            <w:drawing>
              <wp:anchor distT="0" distB="0" distL="114300" distR="114300" simplePos="0" relativeHeight="251661312" behindDoc="0" locked="0" layoutInCell="1" allowOverlap="1" wp14:anchorId="09ED9045" wp14:editId="212A4353">
                <wp:simplePos x="0" y="0"/>
                <wp:positionH relativeFrom="margin">
                  <wp:align>left</wp:align>
                </wp:positionH>
                <wp:positionV relativeFrom="paragraph">
                  <wp:posOffset>520700</wp:posOffset>
                </wp:positionV>
                <wp:extent cx="5591175" cy="523240"/>
                <wp:effectExtent l="0" t="0" r="0" b="0"/>
                <wp:wrapNone/>
                <wp:docPr id="21" name="TextBox 20">
                  <a:extLst xmlns:a="http://schemas.openxmlformats.org/drawingml/2006/main">
                    <a:ext uri="{FF2B5EF4-FFF2-40B4-BE49-F238E27FC236}">
                      <a16:creationId xmlns:a16="http://schemas.microsoft.com/office/drawing/2014/main" id="{B773D939-9E76-4A97-BFC5-5AC18EEC24F0}"/>
                    </a:ext>
                  </a:extLst>
                </wp:docPr>
                <wp:cNvGraphicFramePr/>
                <a:graphic xmlns:a="http://schemas.openxmlformats.org/drawingml/2006/main">
                  <a:graphicData uri="http://schemas.microsoft.com/office/word/2010/wordprocessingShape">
                    <wps:wsp>
                      <wps:cNvSpPr txBox="1"/>
                      <wps:spPr>
                        <a:xfrm>
                          <a:off x="0" y="0"/>
                          <a:ext cx="5591175" cy="523240"/>
                        </a:xfrm>
                        <a:prstGeom prst="rect">
                          <a:avLst/>
                        </a:prstGeom>
                        <a:noFill/>
                      </wps:spPr>
                      <wps:txbx>
                        <w:txbxContent>
                          <w:p w14:paraId="3E115E7B" w14:textId="461DF16D" w:rsidR="00C7159E" w:rsidRDefault="00C7159E" w:rsidP="00C7159E">
                            <w:pPr>
                              <w:rPr>
                                <w:rFonts w:ascii="Cambria Math" w:eastAsia="Cambria Math" w:hAnsi="Cambria Math"/>
                                <w:i/>
                                <w:iCs/>
                                <w:color w:val="000000" w:themeColor="text1"/>
                                <w:kern w:val="24"/>
                                <w:sz w:val="48"/>
                                <w:szCs w:val="48"/>
                                <w:lang w:val="en-US"/>
                              </w:rPr>
                            </w:pPr>
                            <m:oMath>
                              <m:r>
                                <w:rPr>
                                  <w:rFonts w:ascii="Cambria Math" w:eastAsia="Cambria Math" w:hAnsi="Cambria Math"/>
                                  <w:color w:val="000000" w:themeColor="text1"/>
                                  <w:kern w:val="24"/>
                                  <w:sz w:val="48"/>
                                  <w:szCs w:val="48"/>
                                  <w:lang w:val="en-US"/>
                                </w:rPr>
                                <m:t> f</m:t>
                              </m:r>
                              <m:d>
                                <m:dPr>
                                  <m:ctrlPr>
                                    <w:rPr>
                                      <w:rFonts w:ascii="Cambria Math" w:eastAsia="Cambria Math" w:hAnsi="Cambria Math"/>
                                      <w:i/>
                                      <w:iCs/>
                                      <w:color w:val="000000" w:themeColor="text1"/>
                                      <w:kern w:val="24"/>
                                      <w:sz w:val="48"/>
                                      <w:szCs w:val="48"/>
                                      <w:lang w:val="en-US"/>
                                    </w:rPr>
                                  </m:ctrlPr>
                                </m:dPr>
                                <m:e>
                                  <m:r>
                                    <w:rPr>
                                      <w:rFonts w:ascii="Cambria Math" w:eastAsia="Cambria Math" w:hAnsi="Cambria Math"/>
                                      <w:color w:val="000000" w:themeColor="text1"/>
                                      <w:kern w:val="24"/>
                                      <w:sz w:val="48"/>
                                      <w:szCs w:val="48"/>
                                      <w:lang w:val="en-US"/>
                                    </w:rPr>
                                    <m:t>x</m:t>
                                  </m:r>
                                </m:e>
                              </m:d>
                              <m:r>
                                <w:rPr>
                                  <w:rFonts w:ascii="Cambria Math" w:eastAsia="Cambria Math" w:hAnsi="Cambria Math"/>
                                  <w:color w:val="000000" w:themeColor="text1"/>
                                  <w:kern w:val="24"/>
                                  <w:sz w:val="48"/>
                                  <w:szCs w:val="48"/>
                                  <w:lang w:val="en-US"/>
                                </w:rPr>
                                <m:t>= </m:t>
                              </m:r>
                              <m:r>
                                <m:rPr>
                                  <m:sty m:val="bi"/>
                                </m:rPr>
                                <w:rPr>
                                  <w:rFonts w:ascii="Cambria Math" w:eastAsia="Cambria Math" w:hAnsi="Cambria Math"/>
                                  <w:color w:val="000000" w:themeColor="text1"/>
                                  <w:kern w:val="24"/>
                                  <w:sz w:val="48"/>
                                  <w:szCs w:val="48"/>
                                  <w:lang w:val="en-US"/>
                                </w:rPr>
                                <m:t>α</m:t>
                              </m:r>
                              <m:r>
                                <w:rPr>
                                  <w:rFonts w:ascii="Cambria Math" w:eastAsia="Cambria Math" w:hAnsi="Cambria Math"/>
                                  <w:color w:val="000000" w:themeColor="text1"/>
                                  <w:kern w:val="24"/>
                                  <w:sz w:val="48"/>
                                  <w:szCs w:val="48"/>
                                </w:rPr>
                                <m:t> </m:t>
                              </m:r>
                              <m:f>
                                <m:fPr>
                                  <m:ctrlPr>
                                    <w:rPr>
                                      <w:rFonts w:ascii="Cambria Math" w:eastAsia="Cambria Math" w:hAnsi="Cambria Math"/>
                                      <w:i/>
                                      <w:iCs/>
                                      <w:color w:val="000000" w:themeColor="text1"/>
                                      <w:kern w:val="24"/>
                                      <w:sz w:val="48"/>
                                      <w:szCs w:val="48"/>
                                      <w:lang w:val="el-GR"/>
                                    </w:rPr>
                                  </m:ctrlPr>
                                </m:fPr>
                                <m:num>
                                  <m:r>
                                    <w:rPr>
                                      <w:rFonts w:ascii="Cambria Math" w:eastAsia="Cambria Math" w:hAnsi="Cambria Math"/>
                                      <w:color w:val="000000" w:themeColor="text1"/>
                                      <w:kern w:val="24"/>
                                      <w:sz w:val="48"/>
                                      <w:szCs w:val="48"/>
                                    </w:rPr>
                                    <m:t>1</m:t>
                                  </m:r>
                                </m:num>
                                <m:den>
                                  <m:r>
                                    <w:rPr>
                                      <w:rFonts w:ascii="Cambria Math" w:eastAsia="Cambria Math" w:hAnsi="Cambria Math"/>
                                      <w:color w:val="000000" w:themeColor="text1"/>
                                      <w:kern w:val="24"/>
                                      <w:sz w:val="48"/>
                                      <w:szCs w:val="48"/>
                                      <w:lang w:val="en-US"/>
                                    </w:rPr>
                                    <m:t>1+</m:t>
                                  </m:r>
                                  <m:sSup>
                                    <m:sSupPr>
                                      <m:ctrlPr>
                                        <w:rPr>
                                          <w:rFonts w:ascii="Cambria Math" w:eastAsia="Cambria Math" w:hAnsi="Cambria Math"/>
                                          <w:i/>
                                          <w:iCs/>
                                          <w:color w:val="000000" w:themeColor="text1"/>
                                          <w:kern w:val="24"/>
                                          <w:sz w:val="48"/>
                                          <w:szCs w:val="48"/>
                                          <w:lang w:val="en-US"/>
                                        </w:rPr>
                                      </m:ctrlPr>
                                    </m:sSupPr>
                                    <m:e>
                                      <m:r>
                                        <w:rPr>
                                          <w:rFonts w:ascii="Cambria Math" w:eastAsia="Cambria Math" w:hAnsi="Cambria Math"/>
                                          <w:color w:val="000000" w:themeColor="text1"/>
                                          <w:kern w:val="24"/>
                                          <w:sz w:val="48"/>
                                          <w:szCs w:val="48"/>
                                          <w:lang w:val="en-US"/>
                                        </w:rPr>
                                        <m:t>e</m:t>
                                      </m:r>
                                    </m:e>
                                    <m:sup>
                                      <m:r>
                                        <w:rPr>
                                          <w:rFonts w:ascii="Cambria Math" w:eastAsia="Cambria Math" w:hAnsi="Cambria Math"/>
                                          <w:color w:val="000000" w:themeColor="text1"/>
                                          <w:kern w:val="24"/>
                                          <w:sz w:val="48"/>
                                          <w:szCs w:val="48"/>
                                          <w:lang w:val="en-US"/>
                                        </w:rPr>
                                        <m:t>-</m:t>
                                      </m:r>
                                      <m:r>
                                        <m:rPr>
                                          <m:sty m:val="bi"/>
                                        </m:rPr>
                                        <w:rPr>
                                          <w:rFonts w:ascii="Cambria Math" w:eastAsia="Cambria Math" w:hAnsi="Cambria Math"/>
                                          <w:color w:val="000000" w:themeColor="text1"/>
                                          <w:kern w:val="24"/>
                                          <w:sz w:val="48"/>
                                          <w:szCs w:val="48"/>
                                          <w:lang w:val="en-US"/>
                                        </w:rPr>
                                        <m:t>β</m:t>
                                      </m:r>
                                      <m:r>
                                        <w:rPr>
                                          <w:rFonts w:ascii="Cambria Math" w:eastAsia="Cambria Math" w:hAnsi="Cambria Math"/>
                                          <w:color w:val="000000" w:themeColor="text1"/>
                                          <w:kern w:val="24"/>
                                          <w:sz w:val="48"/>
                                          <w:szCs w:val="48"/>
                                          <w:lang w:val="en-US"/>
                                        </w:rPr>
                                        <m:t>x</m:t>
                                      </m:r>
                                    </m:sup>
                                  </m:sSup>
                                </m:den>
                              </m:f>
                              <m:r>
                                <w:rPr>
                                  <w:rFonts w:ascii="Cambria Math" w:eastAsia="Cambria Math" w:hAnsi="Cambria Math"/>
                                  <w:color w:val="000000" w:themeColor="text1"/>
                                  <w:kern w:val="24"/>
                                  <w:sz w:val="48"/>
                                  <w:szCs w:val="48"/>
                                  <w:lang w:val="el-GR"/>
                                </w:rPr>
                                <m:t xml:space="preserve"> </m:t>
                              </m:r>
                              <m:r>
                                <w:rPr>
                                  <w:rFonts w:ascii="Cambria Math" w:hAnsi="Cambria Math"/>
                                  <w:color w:val="000000" w:themeColor="text1"/>
                                  <w:kern w:val="24"/>
                                  <w:sz w:val="48"/>
                                  <w:szCs w:val="48"/>
                                  <w:lang w:val="en-US"/>
                                </w:rPr>
                                <m:t>+ </m:t>
                              </m:r>
                              <m:r>
                                <w:rPr>
                                  <w:rFonts w:ascii="Cambria Math" w:hAnsi="Cambria Math"/>
                                  <w:color w:val="000000" w:themeColor="text1"/>
                                  <w:kern w:val="24"/>
                                  <w:sz w:val="48"/>
                                  <w:szCs w:val="48"/>
                                </w:rPr>
                                <m:t> </m:t>
                              </m:r>
                              <m:r>
                                <w:rPr>
                                  <w:rFonts w:ascii="Cambria Math" w:hAnsi="Cambria Math"/>
                                  <w:color w:val="000000" w:themeColor="text1"/>
                                  <w:kern w:val="24"/>
                                  <w:sz w:val="48"/>
                                  <w:szCs w:val="48"/>
                                  <w:lang w:val="en-US"/>
                                </w:rPr>
                                <m:t>0.5 (1-</m:t>
                              </m:r>
                              <m:r>
                                <m:rPr>
                                  <m:sty m:val="bi"/>
                                </m:rPr>
                                <w:rPr>
                                  <w:rFonts w:ascii="Cambria Math" w:eastAsia="Cambria Math" w:hAnsi="Cambria Math"/>
                                  <w:color w:val="000000" w:themeColor="text1"/>
                                  <w:kern w:val="24"/>
                                  <w:sz w:val="48"/>
                                  <w:szCs w:val="48"/>
                                  <w:lang w:val="en-US"/>
                                </w:rPr>
                                <m:t>α)</m:t>
                              </m:r>
                            </m:oMath>
                            <w:r>
                              <w:rPr>
                                <w:rFonts w:hAnsi="Calibri"/>
                                <w:i/>
                                <w:iCs/>
                                <w:color w:val="000000" w:themeColor="text1"/>
                                <w:kern w:val="24"/>
                                <w:sz w:val="48"/>
                                <w:szCs w:val="48"/>
                                <w:lang w:val="en-US"/>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w14:anchorId="09ED9045" id="TextBox 20" o:spid="_x0000_s1027" type="#_x0000_t202" style="position:absolute;left:0;text-align:left;margin-left:0;margin-top:41pt;width:440.25pt;height:41.2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" filled="f" stroked="f">
                <v:textbox style="mso-fit-shape-to-text:t" inset="0,0,0,0">
                  <w:txbxContent>
                    <w:p w14:paraId="3E115E7B" w14:textId="461DF16D" w:rsidR="00C7159E" w:rsidRDefault="00C7159E" w:rsidP="00C7159E">
                      <w:pPr>
                        <w:rPr>
                          <w:rFonts w:ascii="Cambria Math" w:eastAsia="Cambria Math" w:hAnsi="Cambria Math"/>
                          <w:i/>
                          <w:iCs/>
                          <w:color w:val="000000" w:themeColor="text1"/>
                          <w:kern w:val="24"/>
                          <w:sz w:val="48"/>
                          <w:szCs w:val="48"/>
                          <w:lang w:val="en-US"/>
                        </w:rPr>
                      </w:pPr>
                      <m:oMath>
                        <m:r>
                          <w:rPr>
                            <w:rFonts w:ascii="Cambria Math" w:eastAsia="Cambria Math" w:hAnsi="Cambria Math"/>
                            <w:color w:val="000000" w:themeColor="text1"/>
                            <w:kern w:val="24"/>
                            <w:sz w:val="48"/>
                            <w:szCs w:val="48"/>
                            <w:lang w:val="en-US"/>
                          </w:rPr>
                          <m:t> f</m:t>
                        </m:r>
                        <m:d>
                          <m:dPr>
                            <m:ctrlPr>
                              <w:rPr>
                                <w:rFonts w:ascii="Cambria Math" w:eastAsia="Cambria Math" w:hAnsi="Cambria Math"/>
                                <w:i/>
                                <w:iCs/>
                                <w:color w:val="000000" w:themeColor="text1"/>
                                <w:kern w:val="24"/>
                                <w:sz w:val="48"/>
                                <w:szCs w:val="48"/>
                                <w:lang w:val="en-US"/>
                              </w:rPr>
                            </m:ctrlPr>
                          </m:dPr>
                          <m:e>
                            <m:r>
                              <w:rPr>
                                <w:rFonts w:ascii="Cambria Math" w:eastAsia="Cambria Math" w:hAnsi="Cambria Math"/>
                                <w:color w:val="000000" w:themeColor="text1"/>
                                <w:kern w:val="24"/>
                                <w:sz w:val="48"/>
                                <w:szCs w:val="48"/>
                                <w:lang w:val="en-US"/>
                              </w:rPr>
                              <m:t>x</m:t>
                            </m:r>
                          </m:e>
                        </m:d>
                        <m:r>
                          <w:rPr>
                            <w:rFonts w:ascii="Cambria Math" w:eastAsia="Cambria Math" w:hAnsi="Cambria Math"/>
                            <w:color w:val="000000" w:themeColor="text1"/>
                            <w:kern w:val="24"/>
                            <w:sz w:val="48"/>
                            <w:szCs w:val="48"/>
                            <w:lang w:val="en-US"/>
                          </w:rPr>
                          <m:t>= </m:t>
                        </m:r>
                        <m:r>
                          <m:rPr>
                            <m:sty m:val="bi"/>
                          </m:rPr>
                          <w:rPr>
                            <w:rFonts w:ascii="Cambria Math" w:eastAsia="Cambria Math" w:hAnsi="Cambria Math"/>
                            <w:color w:val="000000" w:themeColor="text1"/>
                            <w:kern w:val="24"/>
                            <w:sz w:val="48"/>
                            <w:szCs w:val="48"/>
                            <w:lang w:val="en-US"/>
                          </w:rPr>
                          <m:t>α</m:t>
                        </m:r>
                        <m:r>
                          <w:rPr>
                            <w:rFonts w:ascii="Cambria Math" w:eastAsia="Cambria Math" w:hAnsi="Cambria Math"/>
                            <w:color w:val="000000" w:themeColor="text1"/>
                            <w:kern w:val="24"/>
                            <w:sz w:val="48"/>
                            <w:szCs w:val="48"/>
                          </w:rPr>
                          <m:t> </m:t>
                        </m:r>
                        <m:f>
                          <m:fPr>
                            <m:ctrlPr>
                              <w:rPr>
                                <w:rFonts w:ascii="Cambria Math" w:eastAsia="Cambria Math" w:hAnsi="Cambria Math"/>
                                <w:i/>
                                <w:iCs/>
                                <w:color w:val="000000" w:themeColor="text1"/>
                                <w:kern w:val="24"/>
                                <w:sz w:val="48"/>
                                <w:szCs w:val="48"/>
                                <w:lang w:val="el-GR"/>
                              </w:rPr>
                            </m:ctrlPr>
                          </m:fPr>
                          <m:num>
                            <m:r>
                              <w:rPr>
                                <w:rFonts w:ascii="Cambria Math" w:eastAsia="Cambria Math" w:hAnsi="Cambria Math"/>
                                <w:color w:val="000000" w:themeColor="text1"/>
                                <w:kern w:val="24"/>
                                <w:sz w:val="48"/>
                                <w:szCs w:val="48"/>
                              </w:rPr>
                              <m:t>1</m:t>
                            </m:r>
                          </m:num>
                          <m:den>
                            <m:r>
                              <w:rPr>
                                <w:rFonts w:ascii="Cambria Math" w:eastAsia="Cambria Math" w:hAnsi="Cambria Math"/>
                                <w:color w:val="000000" w:themeColor="text1"/>
                                <w:kern w:val="24"/>
                                <w:sz w:val="48"/>
                                <w:szCs w:val="48"/>
                                <w:lang w:val="en-US"/>
                              </w:rPr>
                              <m:t>1+</m:t>
                            </m:r>
                            <m:sSup>
                              <m:sSupPr>
                                <m:ctrlPr>
                                  <w:rPr>
                                    <w:rFonts w:ascii="Cambria Math" w:eastAsia="Cambria Math" w:hAnsi="Cambria Math"/>
                                    <w:i/>
                                    <w:iCs/>
                                    <w:color w:val="000000" w:themeColor="text1"/>
                                    <w:kern w:val="24"/>
                                    <w:sz w:val="48"/>
                                    <w:szCs w:val="48"/>
                                    <w:lang w:val="en-US"/>
                                  </w:rPr>
                                </m:ctrlPr>
                              </m:sSupPr>
                              <m:e>
                                <m:r>
                                  <w:rPr>
                                    <w:rFonts w:ascii="Cambria Math" w:eastAsia="Cambria Math" w:hAnsi="Cambria Math"/>
                                    <w:color w:val="000000" w:themeColor="text1"/>
                                    <w:kern w:val="24"/>
                                    <w:sz w:val="48"/>
                                    <w:szCs w:val="48"/>
                                    <w:lang w:val="en-US"/>
                                  </w:rPr>
                                  <m:t>e</m:t>
                                </m:r>
                              </m:e>
                              <m:sup>
                                <m:r>
                                  <w:rPr>
                                    <w:rFonts w:ascii="Cambria Math" w:eastAsia="Cambria Math" w:hAnsi="Cambria Math"/>
                                    <w:color w:val="000000" w:themeColor="text1"/>
                                    <w:kern w:val="24"/>
                                    <w:sz w:val="48"/>
                                    <w:szCs w:val="48"/>
                                    <w:lang w:val="en-US"/>
                                  </w:rPr>
                                  <m:t>-</m:t>
                                </m:r>
                                <m:r>
                                  <m:rPr>
                                    <m:sty m:val="bi"/>
                                  </m:rPr>
                                  <w:rPr>
                                    <w:rFonts w:ascii="Cambria Math" w:eastAsia="Cambria Math" w:hAnsi="Cambria Math"/>
                                    <w:color w:val="000000" w:themeColor="text1"/>
                                    <w:kern w:val="24"/>
                                    <w:sz w:val="48"/>
                                    <w:szCs w:val="48"/>
                                    <w:lang w:val="en-US"/>
                                  </w:rPr>
                                  <m:t>β</m:t>
                                </m:r>
                                <m:r>
                                  <w:rPr>
                                    <w:rFonts w:ascii="Cambria Math" w:eastAsia="Cambria Math" w:hAnsi="Cambria Math"/>
                                    <w:color w:val="000000" w:themeColor="text1"/>
                                    <w:kern w:val="24"/>
                                    <w:sz w:val="48"/>
                                    <w:szCs w:val="48"/>
                                    <w:lang w:val="en-US"/>
                                  </w:rPr>
                                  <m:t>x</m:t>
                                </m:r>
                              </m:sup>
                            </m:sSup>
                          </m:den>
                        </m:f>
                        <m:r>
                          <w:rPr>
                            <w:rFonts w:ascii="Cambria Math" w:eastAsia="Cambria Math" w:hAnsi="Cambria Math"/>
                            <w:color w:val="000000" w:themeColor="text1"/>
                            <w:kern w:val="24"/>
                            <w:sz w:val="48"/>
                            <w:szCs w:val="48"/>
                            <w:lang w:val="el-GR"/>
                          </w:rPr>
                          <m:t xml:space="preserve"> </m:t>
                        </m:r>
                        <m:r>
                          <w:rPr>
                            <w:rFonts w:ascii="Cambria Math" w:hAnsi="Cambria Math"/>
                            <w:color w:val="000000" w:themeColor="text1"/>
                            <w:kern w:val="24"/>
                            <w:sz w:val="48"/>
                            <w:szCs w:val="48"/>
                            <w:lang w:val="en-US"/>
                          </w:rPr>
                          <m:t>+ </m:t>
                        </m:r>
                        <m:r>
                          <w:rPr>
                            <w:rFonts w:ascii="Cambria Math" w:hAnsi="Cambria Math"/>
                            <w:color w:val="000000" w:themeColor="text1"/>
                            <w:kern w:val="24"/>
                            <w:sz w:val="48"/>
                            <w:szCs w:val="48"/>
                          </w:rPr>
                          <m:t> </m:t>
                        </m:r>
                        <m:r>
                          <w:rPr>
                            <w:rFonts w:ascii="Cambria Math" w:hAnsi="Cambria Math"/>
                            <w:color w:val="000000" w:themeColor="text1"/>
                            <w:kern w:val="24"/>
                            <w:sz w:val="48"/>
                            <w:szCs w:val="48"/>
                            <w:lang w:val="en-US"/>
                          </w:rPr>
                          <m:t>0.5 (1-</m:t>
                        </m:r>
                        <m:r>
                          <m:rPr>
                            <m:sty m:val="bi"/>
                          </m:rPr>
                          <w:rPr>
                            <w:rFonts w:ascii="Cambria Math" w:eastAsia="Cambria Math" w:hAnsi="Cambria Math"/>
                            <w:color w:val="000000" w:themeColor="text1"/>
                            <w:kern w:val="24"/>
                            <w:sz w:val="48"/>
                            <w:szCs w:val="48"/>
                            <w:lang w:val="en-US"/>
                          </w:rPr>
                          <m:t>α)</m:t>
                        </m:r>
                      </m:oMath>
                      <w:r>
                        <w:rPr>
                          <w:rFonts w:hAnsi="Calibri"/>
                          <w:i/>
                          <w:iCs/>
                          <w:color w:val="000000" w:themeColor="text1"/>
                          <w:kern w:val="24"/>
                          <w:sz w:val="48"/>
                          <w:szCs w:val="48"/>
                          <w:lang w:val="en-US"/>
                        </w:rPr>
                        <w:t xml:space="preserve">   </w:t>
                      </w:r>
                    </w:p>
                  </w:txbxContent>
                </v:textbox>
                <w10:wrap anchorx="margin"/>
              </v:shape>
            </w:pict>
          </mc:Fallback>
        </mc:AlternateContent>
      </w:r>
      <w:r w:rsidR="00770083" w:rsidRPr="003649B8">
        <w:rPr>
          <w:rFonts w:eastAsia="Times New Roman" w:cstheme="minorHAnsi"/>
          <w:lang w:val="en-CA"/>
        </w:rPr>
        <w:t xml:space="preserve">The </w:t>
      </w:r>
      <w:ins w:id="191" w:author="Clemens" w:date="2021-11-12T10:10:00Z">
        <w:r w:rsidR="00420D9E">
          <w:rPr>
            <w:rFonts w:eastAsia="Times New Roman" w:cstheme="minorHAnsi"/>
            <w:lang w:val="en-CA"/>
          </w:rPr>
          <w:t>four</w:t>
        </w:r>
      </w:ins>
      <w:del w:id="192" w:author="Clemens" w:date="2021-11-12T10:10:00Z">
        <w:r w:rsidR="00770083" w:rsidRPr="003649B8" w:rsidDel="00420D9E">
          <w:rPr>
            <w:rFonts w:eastAsia="Times New Roman" w:cstheme="minorHAnsi"/>
            <w:lang w:val="en-CA"/>
          </w:rPr>
          <w:delText>4</w:delText>
        </w:r>
      </w:del>
      <w:r w:rsidR="00770083" w:rsidRPr="003649B8">
        <w:rPr>
          <w:rFonts w:eastAsia="Times New Roman" w:cstheme="minorHAnsi"/>
          <w:lang w:val="en-CA"/>
        </w:rPr>
        <w:t xml:space="preserve"> measures of influence were modelled by a modified version of </w:t>
      </w:r>
      <w:r w:rsidRPr="003649B8">
        <w:rPr>
          <w:rFonts w:eastAsia="Times New Roman" w:cstheme="minorHAnsi"/>
          <w:lang w:val="en-CA"/>
        </w:rPr>
        <w:t>the</w:t>
      </w:r>
      <w:r w:rsidR="00770083" w:rsidRPr="003649B8">
        <w:rPr>
          <w:rFonts w:eastAsia="Times New Roman" w:cstheme="minorHAnsi"/>
          <w:lang w:val="en-CA"/>
        </w:rPr>
        <w:t xml:space="preserve"> logistic function</w:t>
      </w:r>
      <w:r w:rsidRPr="003649B8">
        <w:rPr>
          <w:rFonts w:eastAsia="Times New Roman" w:cstheme="minorHAnsi"/>
          <w:lang w:val="en-CA"/>
        </w:rPr>
        <w:t xml:space="preserve">, allowing the curve to have horizontal asymptotes </w:t>
      </w:r>
      <w:del w:id="193" w:author="Clemens" w:date="2021-11-12T10:10:00Z">
        <w:r w:rsidRPr="003649B8" w:rsidDel="00420D9E">
          <w:rPr>
            <w:rFonts w:eastAsia="Times New Roman" w:cstheme="minorHAnsi"/>
            <w:lang w:val="en-CA"/>
          </w:rPr>
          <w:delText xml:space="preserve">before </w:delText>
        </w:r>
      </w:del>
      <w:ins w:id="194" w:author="Clemens" w:date="2021-11-12T10:10:00Z">
        <w:r w:rsidR="00420D9E">
          <w:rPr>
            <w:rFonts w:eastAsia="Times New Roman" w:cstheme="minorHAnsi"/>
            <w:lang w:val="en-CA"/>
          </w:rPr>
          <w:t>close to</w:t>
        </w:r>
        <w:r w:rsidR="00420D9E" w:rsidRPr="003649B8">
          <w:rPr>
            <w:rFonts w:eastAsia="Times New Roman" w:cstheme="minorHAnsi"/>
            <w:lang w:val="en-CA"/>
          </w:rPr>
          <w:t xml:space="preserve"> </w:t>
        </w:r>
      </w:ins>
      <w:r w:rsidRPr="003649B8">
        <w:rPr>
          <w:rFonts w:eastAsia="Times New Roman" w:cstheme="minorHAnsi"/>
          <w:lang w:val="en-CA"/>
        </w:rPr>
        <w:t xml:space="preserve">0 and 1: </w:t>
      </w:r>
    </w:p>
    <w:p w14:paraId="5512EE43" w14:textId="0B82A6CA" w:rsidR="00C7159E" w:rsidRPr="003649B8" w:rsidRDefault="00C7159E" w:rsidP="00D27F62">
      <w:pPr>
        <w:spacing w:after="0" w:line="360" w:lineRule="auto"/>
        <w:jc w:val="both"/>
        <w:rPr>
          <w:rFonts w:eastAsia="Times New Roman" w:cstheme="minorHAnsi"/>
          <w:lang w:val="en-CA"/>
        </w:rPr>
      </w:pPr>
    </w:p>
    <w:p w14:paraId="31BA4260" w14:textId="4D1A4198" w:rsidR="008B3EAF" w:rsidRPr="003649B8" w:rsidRDefault="008B3EAF" w:rsidP="00D27F62">
      <w:pPr>
        <w:spacing w:after="0" w:line="360" w:lineRule="auto"/>
        <w:jc w:val="both"/>
        <w:rPr>
          <w:rFonts w:eastAsia="Times New Roman" w:cstheme="minorHAnsi"/>
          <w:lang w:val="en-CA"/>
        </w:rPr>
      </w:pPr>
    </w:p>
    <w:p w14:paraId="4BA7B3BF" w14:textId="0FB0374B" w:rsidR="008B3EAF" w:rsidRPr="003649B8" w:rsidRDefault="008B3EAF" w:rsidP="00D27F62">
      <w:pPr>
        <w:spacing w:after="0" w:line="360" w:lineRule="auto"/>
        <w:jc w:val="both"/>
        <w:rPr>
          <w:rFonts w:eastAsia="Times New Roman" w:cstheme="minorHAnsi"/>
          <w:lang w:val="en-CA"/>
        </w:rPr>
      </w:pPr>
    </w:p>
    <w:p w14:paraId="0E55DD37" w14:textId="7F1D5BE2" w:rsidR="008B3EAF" w:rsidRPr="003649B8" w:rsidRDefault="00C7159E" w:rsidP="00D27F62">
      <w:pPr>
        <w:spacing w:after="0" w:line="360" w:lineRule="auto"/>
        <w:jc w:val="both"/>
        <w:rPr>
          <w:rFonts w:eastAsia="Times New Roman" w:cstheme="minorHAnsi"/>
          <w:lang w:val="en-CA"/>
        </w:rPr>
      </w:pPr>
      <w:r w:rsidRPr="003649B8">
        <w:rPr>
          <w:rFonts w:eastAsia="Times New Roman" w:cstheme="minorHAnsi"/>
          <w:lang w:val="en-CA"/>
        </w:rPr>
        <w:t xml:space="preserve">We fitted a curve separately for each individual and for each of the </w:t>
      </w:r>
      <w:ins w:id="195" w:author="Irene Gaona" w:date="2021-11-11T16:51:00Z">
        <w:r w:rsidR="00E134F7">
          <w:rPr>
            <w:rFonts w:eastAsia="Times New Roman" w:cstheme="minorHAnsi"/>
            <w:lang w:val="en-CA"/>
          </w:rPr>
          <w:t>four</w:t>
        </w:r>
      </w:ins>
      <w:del w:id="196" w:author="Irene Gaona" w:date="2021-11-11T16:51:00Z">
        <w:r w:rsidRPr="003649B8" w:rsidDel="00E134F7">
          <w:rPr>
            <w:rFonts w:eastAsia="Times New Roman" w:cstheme="minorHAnsi"/>
            <w:lang w:val="en-CA"/>
          </w:rPr>
          <w:delText>4</w:delText>
        </w:r>
      </w:del>
      <w:r w:rsidRPr="003649B8">
        <w:rPr>
          <w:rFonts w:eastAsia="Times New Roman" w:cstheme="minorHAnsi"/>
          <w:lang w:val="en-CA"/>
        </w:rPr>
        <w:t xml:space="preserve"> influence metrics</w:t>
      </w:r>
      <w:r w:rsidR="00F15CE6" w:rsidRPr="003649B8">
        <w:rPr>
          <w:rFonts w:eastAsia="Times New Roman" w:cstheme="minorHAnsi"/>
          <w:lang w:val="en-CA"/>
        </w:rPr>
        <w:t>, by maximizing the log-likelihood</w:t>
      </w:r>
      <w:r w:rsidR="00CE5F5B" w:rsidRPr="003649B8">
        <w:rPr>
          <w:rFonts w:eastAsia="Times New Roman" w:cstheme="minorHAnsi"/>
          <w:lang w:val="en-CA"/>
        </w:rPr>
        <w:t xml:space="preserve"> (figure 2)</w:t>
      </w:r>
      <w:r w:rsidRPr="003649B8">
        <w:rPr>
          <w:rFonts w:eastAsia="Times New Roman" w:cstheme="minorHAnsi"/>
          <w:lang w:val="en-CA"/>
        </w:rPr>
        <w:t>. Then each curve was synthetized by an influence score taken to be the y-value for a given, fixed value of x (90% quantile across each individual).</w:t>
      </w:r>
    </w:p>
    <w:p w14:paraId="6F1582CF" w14:textId="2C61DFD6" w:rsidR="00B311AA" w:rsidRPr="003649B8" w:rsidRDefault="00B311AA" w:rsidP="00D27F62">
      <w:pPr>
        <w:spacing w:after="0" w:line="360" w:lineRule="auto"/>
        <w:jc w:val="both"/>
        <w:rPr>
          <w:rFonts w:eastAsia="Times New Roman" w:cstheme="minorHAnsi"/>
          <w:lang w:val="en-CA"/>
        </w:rPr>
      </w:pPr>
    </w:p>
    <w:p w14:paraId="4F61C974" w14:textId="1F398BA3" w:rsidR="00B311AA" w:rsidRPr="003649B8" w:rsidRDefault="00B311AA" w:rsidP="00D27F62">
      <w:pPr>
        <w:spacing w:after="0" w:line="360" w:lineRule="auto"/>
        <w:jc w:val="both"/>
        <w:rPr>
          <w:rFonts w:eastAsia="Times New Roman" w:cstheme="minorHAnsi"/>
          <w:lang w:val="en-CA"/>
        </w:rPr>
      </w:pPr>
      <w:commentRangeStart w:id="197"/>
      <w:r w:rsidRPr="003649B8">
        <w:rPr>
          <w:rFonts w:eastAsia="Times New Roman" w:cstheme="minorHAnsi"/>
          <w:lang w:val="en-CA"/>
        </w:rPr>
        <w:t>We</w:t>
      </w:r>
      <w:commentRangeEnd w:id="197"/>
      <w:r w:rsidR="00E134F7">
        <w:rPr>
          <w:rStyle w:val="CommentReference"/>
          <w:lang w:val="en-CA" w:bidi="he-IL"/>
        </w:rPr>
        <w:commentReference w:id="197"/>
      </w:r>
      <w:r w:rsidRPr="003649B8">
        <w:rPr>
          <w:rFonts w:eastAsia="Times New Roman" w:cstheme="minorHAnsi"/>
          <w:lang w:val="en-CA"/>
        </w:rPr>
        <w:t xml:space="preserve"> performed GLMM on these influence scores with status as a categorical predictor and </w:t>
      </w:r>
      <w:commentRangeStart w:id="198"/>
      <w:r w:rsidRPr="003649B8">
        <w:rPr>
          <w:rFonts w:eastAsia="Times New Roman" w:cstheme="minorHAnsi"/>
          <w:lang w:val="en-CA"/>
        </w:rPr>
        <w:t xml:space="preserve">group as a random effect to test if there were consistent differences </w:t>
      </w:r>
      <w:commentRangeStart w:id="199"/>
      <w:r w:rsidRPr="003649B8">
        <w:rPr>
          <w:rFonts w:eastAsia="Times New Roman" w:cstheme="minorHAnsi"/>
          <w:lang w:val="en-CA"/>
        </w:rPr>
        <w:t>between</w:t>
      </w:r>
      <w:commentRangeEnd w:id="199"/>
      <w:r w:rsidR="00D80C46">
        <w:rPr>
          <w:rStyle w:val="CommentReference"/>
          <w:lang w:val="en-CA" w:bidi="he-IL"/>
        </w:rPr>
        <w:commentReference w:id="199"/>
      </w:r>
      <w:r w:rsidRPr="003649B8">
        <w:rPr>
          <w:rFonts w:eastAsia="Times New Roman" w:cstheme="minorHAnsi"/>
          <w:lang w:val="en-CA"/>
        </w:rPr>
        <w:t xml:space="preserve"> the influence of each st</w:t>
      </w:r>
      <w:commentRangeEnd w:id="198"/>
      <w:r w:rsidR="00420D9E">
        <w:rPr>
          <w:rStyle w:val="CommentReference"/>
          <w:lang w:val="en-CA" w:bidi="he-IL"/>
        </w:rPr>
        <w:commentReference w:id="198"/>
      </w:r>
      <w:r w:rsidRPr="003649B8">
        <w:rPr>
          <w:rFonts w:eastAsia="Times New Roman" w:cstheme="minorHAnsi"/>
          <w:lang w:val="en-CA"/>
        </w:rPr>
        <w:t>atus.</w:t>
      </w:r>
    </w:p>
    <w:p w14:paraId="4FC79757" w14:textId="77777777" w:rsidR="00DD2F55" w:rsidRPr="003649B8" w:rsidRDefault="00DD2F55" w:rsidP="00D27F62">
      <w:pPr>
        <w:spacing w:line="360" w:lineRule="auto"/>
        <w:jc w:val="both"/>
        <w:rPr>
          <w:rFonts w:cstheme="minorHAnsi"/>
          <w:lang w:val="en-CA"/>
        </w:rPr>
      </w:pPr>
    </w:p>
    <w:p w14:paraId="2D9ABC01" w14:textId="5CF9EC70" w:rsidR="00714F02" w:rsidRPr="005D20C4" w:rsidRDefault="0036157B" w:rsidP="00D27F62">
      <w:pPr>
        <w:spacing w:line="360" w:lineRule="auto"/>
        <w:jc w:val="both"/>
        <w:rPr>
          <w:rFonts w:cstheme="minorHAnsi"/>
          <w:b/>
          <w:bCs/>
          <w:sz w:val="28"/>
          <w:szCs w:val="28"/>
          <w:lang w:val="en-CA"/>
        </w:rPr>
      </w:pPr>
      <w:r w:rsidRPr="005D20C4">
        <w:rPr>
          <w:rFonts w:cstheme="minorHAnsi"/>
          <w:b/>
          <w:bCs/>
          <w:sz w:val="28"/>
          <w:szCs w:val="28"/>
          <w:lang w:val="en-CA"/>
        </w:rPr>
        <w:t>RESULTS</w:t>
      </w:r>
    </w:p>
    <w:p w14:paraId="515944E8" w14:textId="1DC47354" w:rsidR="0008275B" w:rsidRPr="003649B8" w:rsidRDefault="002A6B35" w:rsidP="00D27F62">
      <w:pPr>
        <w:spacing w:line="360" w:lineRule="auto"/>
        <w:jc w:val="both"/>
        <w:rPr>
          <w:rFonts w:cstheme="minorHAnsi"/>
          <w:b/>
          <w:bCs/>
          <w:lang w:val="en-CA"/>
        </w:rPr>
      </w:pPr>
      <w:r w:rsidRPr="003649B8">
        <w:rPr>
          <w:rFonts w:cstheme="minorHAnsi"/>
          <w:b/>
          <w:bCs/>
          <w:lang w:val="en-CA"/>
        </w:rPr>
        <w:t>Which individuals spend</w:t>
      </w:r>
      <w:r w:rsidR="0008275B" w:rsidRPr="003649B8">
        <w:rPr>
          <w:rFonts w:cstheme="minorHAnsi"/>
          <w:b/>
          <w:bCs/>
          <w:lang w:val="en-CA"/>
        </w:rPr>
        <w:t xml:space="preserve"> more time in the front of the group?</w:t>
      </w:r>
    </w:p>
    <w:p w14:paraId="523ED378" w14:textId="23D20B43" w:rsidR="0008275B" w:rsidRPr="003649B8" w:rsidRDefault="0008275B" w:rsidP="00D27F62">
      <w:pPr>
        <w:spacing w:line="360" w:lineRule="auto"/>
        <w:jc w:val="both"/>
        <w:rPr>
          <w:rFonts w:cstheme="minorHAnsi"/>
          <w:lang w:val="en-CA"/>
        </w:rPr>
      </w:pPr>
      <w:r w:rsidRPr="003649B8">
        <w:rPr>
          <w:rFonts w:cstheme="minorHAnsi"/>
          <w:lang w:val="en-CA"/>
        </w:rPr>
        <w:t>We found the proportion of time spent</w:t>
      </w:r>
      <w:r w:rsidR="00841260" w:rsidRPr="003649B8">
        <w:rPr>
          <w:rFonts w:cstheme="minorHAnsi"/>
          <w:lang w:val="en-CA"/>
        </w:rPr>
        <w:t xml:space="preserve"> by each status</w:t>
      </w:r>
      <w:r w:rsidRPr="003649B8">
        <w:rPr>
          <w:rFonts w:cstheme="minorHAnsi"/>
          <w:lang w:val="en-CA"/>
        </w:rPr>
        <w:t xml:space="preserve"> in the front half of the group relative to direction of travel </w:t>
      </w:r>
      <w:del w:id="200" w:author="Clemens" w:date="2021-11-12T10:18:00Z">
        <w:r w:rsidR="00841260" w:rsidRPr="003649B8" w:rsidDel="004E55D9">
          <w:rPr>
            <w:rFonts w:cstheme="minorHAnsi"/>
            <w:lang w:val="en-CA"/>
          </w:rPr>
          <w:delText xml:space="preserve">to be relatively variable </w:delText>
        </w:r>
      </w:del>
      <w:ins w:id="201" w:author="Clemens" w:date="2021-11-12T10:18:00Z">
        <w:r w:rsidR="004E55D9">
          <w:rPr>
            <w:rFonts w:cstheme="minorHAnsi"/>
            <w:lang w:val="en-CA"/>
          </w:rPr>
          <w:t xml:space="preserve">varied </w:t>
        </w:r>
      </w:ins>
      <w:r w:rsidR="00841260" w:rsidRPr="003649B8">
        <w:rPr>
          <w:rFonts w:cstheme="minorHAnsi"/>
          <w:lang w:val="en-CA"/>
        </w:rPr>
        <w:t xml:space="preserve">between groups (figure </w:t>
      </w:r>
      <w:commentRangeStart w:id="202"/>
      <w:r w:rsidR="00841260" w:rsidRPr="003649B8">
        <w:rPr>
          <w:rFonts w:cstheme="minorHAnsi"/>
          <w:lang w:val="en-CA"/>
        </w:rPr>
        <w:t>3</w:t>
      </w:r>
      <w:commentRangeEnd w:id="202"/>
      <w:r w:rsidR="009E1D52">
        <w:rPr>
          <w:rStyle w:val="CommentReference"/>
          <w:lang w:val="en-CA" w:bidi="he-IL"/>
        </w:rPr>
        <w:commentReference w:id="202"/>
      </w:r>
      <w:r w:rsidR="00841260" w:rsidRPr="003649B8">
        <w:rPr>
          <w:rFonts w:cstheme="minorHAnsi"/>
          <w:lang w:val="en-CA"/>
        </w:rPr>
        <w:t xml:space="preserve">). In 3 out of the 5 groups (HM2017, HM2019 and NQ201), the dominant female </w:t>
      </w:r>
      <w:del w:id="203" w:author="Irene Gaona" w:date="2021-11-11T16:59:00Z">
        <w:r w:rsidR="00F5110F" w:rsidRPr="003649B8" w:rsidDel="00E134F7">
          <w:rPr>
            <w:rFonts w:cstheme="minorHAnsi"/>
            <w:lang w:val="en-CA"/>
          </w:rPr>
          <w:delText>was spe</w:delText>
        </w:r>
        <w:r w:rsidR="00D27F62" w:rsidRPr="003649B8" w:rsidDel="00E134F7">
          <w:rPr>
            <w:rFonts w:cstheme="minorHAnsi"/>
            <w:lang w:val="en-CA"/>
          </w:rPr>
          <w:delText>n</w:delText>
        </w:r>
        <w:r w:rsidR="00F5110F" w:rsidRPr="003649B8" w:rsidDel="00E134F7">
          <w:rPr>
            <w:rFonts w:cstheme="minorHAnsi"/>
            <w:lang w:val="en-CA"/>
          </w:rPr>
          <w:delText>ding</w:delText>
        </w:r>
        <w:r w:rsidR="00841260" w:rsidRPr="003649B8" w:rsidDel="00E134F7">
          <w:rPr>
            <w:rFonts w:cstheme="minorHAnsi"/>
            <w:lang w:val="en-CA"/>
          </w:rPr>
          <w:delText xml:space="preserve"> a much greater</w:delText>
        </w:r>
      </w:del>
      <w:ins w:id="204" w:author="Irene Gaona" w:date="2021-11-11T16:59:00Z">
        <w:r w:rsidR="00E134F7">
          <w:rPr>
            <w:rFonts w:cstheme="minorHAnsi"/>
            <w:lang w:val="en-CA"/>
          </w:rPr>
          <w:t>spent a greater</w:t>
        </w:r>
      </w:ins>
      <w:r w:rsidR="00841260" w:rsidRPr="003649B8">
        <w:rPr>
          <w:rFonts w:cstheme="minorHAnsi"/>
          <w:lang w:val="en-CA"/>
        </w:rPr>
        <w:t xml:space="preserve"> fraction of time in the front </w:t>
      </w:r>
      <w:ins w:id="205" w:author="Clemens" w:date="2021-11-12T10:18:00Z">
        <w:r w:rsidR="004E55D9">
          <w:rPr>
            <w:rFonts w:cstheme="minorHAnsi"/>
            <w:lang w:val="en-CA"/>
          </w:rPr>
          <w:t xml:space="preserve">half </w:t>
        </w:r>
      </w:ins>
      <w:ins w:id="206" w:author="Irene Gaona" w:date="2021-11-11T16:59:00Z">
        <w:r w:rsidR="00E134F7">
          <w:rPr>
            <w:rFonts w:cstheme="minorHAnsi"/>
            <w:lang w:val="en-CA"/>
          </w:rPr>
          <w:t>of the group compared</w:t>
        </w:r>
      </w:ins>
      <w:ins w:id="207" w:author="Irene Gaona" w:date="2021-11-11T17:00:00Z">
        <w:r w:rsidR="00E134F7">
          <w:rPr>
            <w:rFonts w:cstheme="minorHAnsi"/>
            <w:lang w:val="en-CA"/>
          </w:rPr>
          <w:t xml:space="preserve"> to </w:t>
        </w:r>
      </w:ins>
      <w:del w:id="208" w:author="Irene Gaona" w:date="2021-11-11T17:00:00Z">
        <w:r w:rsidR="00841260" w:rsidRPr="003649B8" w:rsidDel="00E134F7">
          <w:rPr>
            <w:rFonts w:cstheme="minorHAnsi"/>
            <w:lang w:val="en-CA"/>
          </w:rPr>
          <w:delText>than</w:delText>
        </w:r>
      </w:del>
      <w:r w:rsidR="00841260" w:rsidRPr="003649B8">
        <w:rPr>
          <w:rFonts w:cstheme="minorHAnsi"/>
          <w:lang w:val="en-CA"/>
        </w:rPr>
        <w:t xml:space="preserve"> any other individual</w:t>
      </w:r>
      <w:del w:id="209" w:author="Irene Gaona" w:date="2021-11-11T17:00:00Z">
        <w:r w:rsidR="00841260" w:rsidRPr="003649B8" w:rsidDel="00E134F7">
          <w:rPr>
            <w:rFonts w:cstheme="minorHAnsi"/>
            <w:lang w:val="en-CA"/>
          </w:rPr>
          <w:delText>s</w:delText>
        </w:r>
      </w:del>
      <w:r w:rsidR="00F5110F" w:rsidRPr="003649B8">
        <w:rPr>
          <w:rFonts w:cstheme="minorHAnsi"/>
          <w:lang w:val="en-CA"/>
        </w:rPr>
        <w:t xml:space="preserve">. In L2019, </w:t>
      </w:r>
      <w:commentRangeStart w:id="210"/>
      <w:r w:rsidR="00F5110F" w:rsidRPr="003649B8">
        <w:rPr>
          <w:rFonts w:cstheme="minorHAnsi"/>
          <w:lang w:val="en-CA"/>
        </w:rPr>
        <w:t xml:space="preserve">a lot of individuals </w:t>
      </w:r>
      <w:commentRangeEnd w:id="210"/>
      <w:r w:rsidR="00E134F7">
        <w:rPr>
          <w:rStyle w:val="CommentReference"/>
          <w:lang w:val="en-CA" w:bidi="he-IL"/>
        </w:rPr>
        <w:commentReference w:id="210"/>
      </w:r>
      <w:r w:rsidR="00F5110F" w:rsidRPr="003649B8">
        <w:rPr>
          <w:rFonts w:cstheme="minorHAnsi"/>
          <w:lang w:val="en-CA"/>
        </w:rPr>
        <w:t>spent slightly more time in the front than the dominant female, even though she was overall more often than not in the front</w:t>
      </w:r>
      <w:r w:rsidR="00D27F62" w:rsidRPr="003649B8">
        <w:rPr>
          <w:rFonts w:cstheme="minorHAnsi"/>
          <w:lang w:val="en-CA"/>
        </w:rPr>
        <w:t>.</w:t>
      </w:r>
      <w:r w:rsidR="00F5110F" w:rsidRPr="003649B8">
        <w:rPr>
          <w:rFonts w:cstheme="minorHAnsi"/>
          <w:lang w:val="en-CA"/>
        </w:rPr>
        <w:t xml:space="preserve"> In ZU2021, the dominant female was by far the individual spending the highest proportion of time in the back half of the group.</w:t>
      </w:r>
      <w:r w:rsidR="00CA64DB" w:rsidRPr="003649B8">
        <w:rPr>
          <w:rFonts w:cstheme="minorHAnsi"/>
          <w:lang w:val="en-CA"/>
        </w:rPr>
        <w:t xml:space="preserve"> The dominant male was rather more in the back half of the group, except in L2021.</w:t>
      </w:r>
      <w:r w:rsidR="00D27F62" w:rsidRPr="003649B8">
        <w:rPr>
          <w:rFonts w:cstheme="minorHAnsi"/>
          <w:lang w:val="en-CA"/>
        </w:rPr>
        <w:t xml:space="preserve"> </w:t>
      </w:r>
      <w:commentRangeStart w:id="211"/>
      <w:r w:rsidR="00D27F62" w:rsidRPr="003649B8">
        <w:rPr>
          <w:rFonts w:cstheme="minorHAnsi"/>
          <w:lang w:val="en-CA"/>
        </w:rPr>
        <w:t>No overall trend seems to emerge for other statuses.</w:t>
      </w:r>
      <w:commentRangeEnd w:id="211"/>
      <w:r w:rsidR="004E55D9">
        <w:rPr>
          <w:rStyle w:val="CommentReference"/>
          <w:lang w:val="en-CA" w:bidi="he-IL"/>
        </w:rPr>
        <w:commentReference w:id="211"/>
      </w:r>
    </w:p>
    <w:p w14:paraId="436D78B0" w14:textId="5822F977" w:rsidR="00B47B4A" w:rsidRPr="003649B8" w:rsidRDefault="00F5110F" w:rsidP="00D27F62">
      <w:pPr>
        <w:spacing w:line="360" w:lineRule="auto"/>
        <w:ind w:left="360"/>
        <w:jc w:val="both"/>
        <w:rPr>
          <w:rFonts w:cstheme="minorHAnsi"/>
          <w:lang w:val="en-CA"/>
        </w:rPr>
      </w:pPr>
      <w:r w:rsidRPr="003649B8">
        <w:rPr>
          <w:rFonts w:cstheme="minorHAnsi"/>
          <w:noProof/>
        </w:rPr>
        <w:lastRenderedPageBreak/>
        <w:drawing>
          <wp:inline distT="0" distB="0" distL="0" distR="0" wp14:anchorId="2C47674C" wp14:editId="5B3E80F3">
            <wp:extent cx="4671060" cy="44881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15"/>
                    <a:stretch/>
                  </pic:blipFill>
                  <pic:spPr bwMode="auto">
                    <a:xfrm>
                      <a:off x="0" y="0"/>
                      <a:ext cx="4671060" cy="4488180"/>
                    </a:xfrm>
                    <a:prstGeom prst="rect">
                      <a:avLst/>
                    </a:prstGeom>
                    <a:noFill/>
                    <a:ln>
                      <a:noFill/>
                    </a:ln>
                    <a:extLst>
                      <a:ext uri="{53640926-AAD7-44D8-BBD7-CCE9431645EC}">
                        <a14:shadowObscured xmlns:a14="http://schemas.microsoft.com/office/drawing/2010/main"/>
                      </a:ext>
                    </a:extLst>
                  </pic:spPr>
                </pic:pic>
              </a:graphicData>
            </a:graphic>
          </wp:inline>
        </w:drawing>
      </w:r>
    </w:p>
    <w:p w14:paraId="759C8F16" w14:textId="28ED26F7" w:rsidR="0036157B" w:rsidRPr="003649B8" w:rsidRDefault="00714F02" w:rsidP="00D53EFB">
      <w:pPr>
        <w:pStyle w:val="ListParagraph"/>
        <w:spacing w:line="240" w:lineRule="auto"/>
        <w:jc w:val="both"/>
        <w:rPr>
          <w:rFonts w:cstheme="minorHAnsi"/>
          <w:sz w:val="16"/>
          <w:szCs w:val="16"/>
          <w:lang w:val="en-CA"/>
        </w:rPr>
      </w:pPr>
      <w:r w:rsidRPr="003649B8">
        <w:rPr>
          <w:rFonts w:cstheme="minorHAnsi"/>
          <w:sz w:val="16"/>
          <w:szCs w:val="16"/>
          <w:lang w:val="en-CA"/>
        </w:rPr>
        <w:t xml:space="preserve">Figure 3. </w:t>
      </w:r>
      <w:r w:rsidR="00D83F36" w:rsidRPr="003649B8">
        <w:rPr>
          <w:rFonts w:cstheme="minorHAnsi"/>
          <w:sz w:val="16"/>
          <w:szCs w:val="16"/>
          <w:lang w:val="en-CA"/>
        </w:rPr>
        <w:t xml:space="preserve">Proportion of time spent in the front half of the group relative to the group’s direction of movement by each recorded individual (colored dots) in the 5 study groups (vertical axis). </w:t>
      </w:r>
      <w:r w:rsidR="00114D0E" w:rsidRPr="003649B8">
        <w:rPr>
          <w:rFonts w:cstheme="minorHAnsi"/>
          <w:sz w:val="16"/>
          <w:szCs w:val="16"/>
          <w:lang w:val="en-CA"/>
        </w:rPr>
        <w:t>Dot color indicates individual status</w:t>
      </w:r>
      <w:r w:rsidR="00D83F36" w:rsidRPr="003649B8">
        <w:rPr>
          <w:rFonts w:cstheme="minorHAnsi"/>
          <w:sz w:val="16"/>
          <w:szCs w:val="16"/>
          <w:lang w:val="en-CA"/>
        </w:rPr>
        <w:t xml:space="preserve"> as shown in the legend.</w:t>
      </w:r>
    </w:p>
    <w:p w14:paraId="3734B3F2" w14:textId="0CA042B0" w:rsidR="00CE5F5B" w:rsidRPr="003649B8" w:rsidRDefault="00CE5F5B" w:rsidP="00CE5F5B">
      <w:pPr>
        <w:spacing w:line="360" w:lineRule="auto"/>
        <w:jc w:val="both"/>
        <w:rPr>
          <w:rFonts w:cstheme="minorHAnsi"/>
          <w:lang w:val="en-CA"/>
        </w:rPr>
      </w:pPr>
    </w:p>
    <w:p w14:paraId="7B2B011F" w14:textId="3C863194" w:rsidR="00CE5F5B" w:rsidRPr="003649B8" w:rsidRDefault="00092024" w:rsidP="00CE5F5B">
      <w:pPr>
        <w:spacing w:line="360" w:lineRule="auto"/>
        <w:jc w:val="both"/>
        <w:rPr>
          <w:rFonts w:cstheme="minorHAnsi"/>
          <w:b/>
          <w:bCs/>
          <w:lang w:val="en-CA"/>
        </w:rPr>
      </w:pPr>
      <w:r w:rsidRPr="003649B8">
        <w:rPr>
          <w:rFonts w:cstheme="minorHAnsi"/>
          <w:b/>
          <w:bCs/>
          <w:lang w:val="en-CA"/>
        </w:rPr>
        <w:t>Is the group more influenced by the position or the movement of individuals?</w:t>
      </w:r>
    </w:p>
    <w:p w14:paraId="122A2918" w14:textId="500974DD" w:rsidR="0036157B" w:rsidRPr="003649B8" w:rsidRDefault="00D53EFB" w:rsidP="00150A8E">
      <w:pPr>
        <w:spacing w:line="360" w:lineRule="auto"/>
        <w:jc w:val="both"/>
        <w:rPr>
          <w:rFonts w:cstheme="minorHAnsi"/>
          <w:lang w:val="en-CA"/>
        </w:rPr>
      </w:pPr>
      <w:r w:rsidRPr="003649B8">
        <w:rPr>
          <w:rFonts w:cstheme="minorHAnsi"/>
          <w:lang w:val="en-CA"/>
        </w:rPr>
        <w:t>We modelled the probability of the group to turn right relative to it</w:t>
      </w:r>
      <w:ins w:id="212" w:author="Irene Gaona" w:date="2021-11-11T17:03:00Z">
        <w:r w:rsidR="009664A7">
          <w:rPr>
            <w:rFonts w:cstheme="minorHAnsi"/>
            <w:lang w:val="en-CA"/>
          </w:rPr>
          <w:t>s</w:t>
        </w:r>
      </w:ins>
      <w:del w:id="213" w:author="Irene Gaona" w:date="2021-11-11T17:03:00Z">
        <w:r w:rsidRPr="003649B8" w:rsidDel="009664A7">
          <w:rPr>
            <w:rFonts w:cstheme="minorHAnsi"/>
            <w:lang w:val="en-CA"/>
          </w:rPr>
          <w:delText>’s</w:delText>
        </w:r>
      </w:del>
      <w:r w:rsidRPr="003649B8">
        <w:rPr>
          <w:rFonts w:cstheme="minorHAnsi"/>
          <w:lang w:val="en-CA"/>
        </w:rPr>
        <w:t xml:space="preserve"> past direction as a function of each individual’s position and movement along the left-right axis of travel</w:t>
      </w:r>
      <w:r w:rsidR="007E2376" w:rsidRPr="003649B8">
        <w:rPr>
          <w:rFonts w:cstheme="minorHAnsi"/>
          <w:lang w:val="en-CA"/>
        </w:rPr>
        <w:t xml:space="preserve"> (turning influence)</w:t>
      </w:r>
      <w:ins w:id="214" w:author="Irene Gaona" w:date="2021-11-11T17:03:00Z">
        <w:r w:rsidR="009664A7">
          <w:rPr>
            <w:rFonts w:cstheme="minorHAnsi"/>
            <w:lang w:val="en-CA"/>
          </w:rPr>
          <w:t>. Additionally, we estimate</w:t>
        </w:r>
      </w:ins>
      <w:ins w:id="215" w:author="Irene Gaona" w:date="2021-11-11T17:04:00Z">
        <w:r w:rsidR="009664A7">
          <w:rPr>
            <w:rFonts w:cstheme="minorHAnsi"/>
            <w:lang w:val="en-CA"/>
          </w:rPr>
          <w:t>d</w:t>
        </w:r>
      </w:ins>
      <w:ins w:id="216" w:author="Clemens" w:date="2021-11-12T10:24:00Z">
        <w:r w:rsidR="004E55D9">
          <w:rPr>
            <w:rFonts w:cstheme="minorHAnsi"/>
            <w:lang w:val="en-CA"/>
          </w:rPr>
          <w:t xml:space="preserve"> </w:t>
        </w:r>
      </w:ins>
      <w:del w:id="217" w:author="Irene Gaona" w:date="2021-11-11T17:04:00Z">
        <w:r w:rsidRPr="003649B8" w:rsidDel="009664A7">
          <w:rPr>
            <w:rFonts w:cstheme="minorHAnsi"/>
            <w:lang w:val="en-CA"/>
          </w:rPr>
          <w:delText xml:space="preserve">, and </w:delText>
        </w:r>
      </w:del>
      <w:r w:rsidRPr="003649B8">
        <w:rPr>
          <w:rFonts w:cstheme="minorHAnsi"/>
          <w:lang w:val="en-CA"/>
        </w:rPr>
        <w:t>the probability of the group to speed up relative to it</w:t>
      </w:r>
      <w:ins w:id="218" w:author="Irene Gaona" w:date="2021-11-11T17:03:00Z">
        <w:r w:rsidR="009664A7">
          <w:rPr>
            <w:rFonts w:cstheme="minorHAnsi"/>
            <w:lang w:val="en-CA"/>
          </w:rPr>
          <w:t>s</w:t>
        </w:r>
      </w:ins>
      <w:del w:id="219" w:author="Irene Gaona" w:date="2021-11-11T17:03:00Z">
        <w:r w:rsidRPr="003649B8" w:rsidDel="009664A7">
          <w:rPr>
            <w:rFonts w:cstheme="minorHAnsi"/>
            <w:lang w:val="en-CA"/>
          </w:rPr>
          <w:delText>’s</w:delText>
        </w:r>
      </w:del>
      <w:r w:rsidRPr="003649B8">
        <w:rPr>
          <w:rFonts w:cstheme="minorHAnsi"/>
          <w:lang w:val="en-CA"/>
        </w:rPr>
        <w:t xml:space="preserve"> past speed as a function of each individual’s </w:t>
      </w:r>
      <w:r w:rsidR="00150A8E" w:rsidRPr="003649B8">
        <w:rPr>
          <w:rFonts w:cstheme="minorHAnsi"/>
          <w:lang w:val="en-CA"/>
        </w:rPr>
        <w:t>position and difference to group speed along the front-back axis of travel</w:t>
      </w:r>
      <w:r w:rsidR="007E2376" w:rsidRPr="003649B8">
        <w:rPr>
          <w:rFonts w:cstheme="minorHAnsi"/>
          <w:lang w:val="en-CA"/>
        </w:rPr>
        <w:t xml:space="preserve"> (speeding influence)</w:t>
      </w:r>
      <w:r w:rsidR="00150A8E" w:rsidRPr="003649B8">
        <w:rPr>
          <w:rFonts w:cstheme="minorHAnsi"/>
          <w:lang w:val="en-CA"/>
        </w:rPr>
        <w:t xml:space="preserve">. </w:t>
      </w:r>
      <w:commentRangeStart w:id="220"/>
      <w:r w:rsidR="00150A8E" w:rsidRPr="003649B8">
        <w:rPr>
          <w:rFonts w:cstheme="minorHAnsi"/>
          <w:lang w:val="en-CA"/>
        </w:rPr>
        <w:t>Across all groups</w:t>
      </w:r>
      <w:commentRangeEnd w:id="220"/>
      <w:r w:rsidR="009664A7">
        <w:rPr>
          <w:rStyle w:val="CommentReference"/>
          <w:lang w:val="en-CA" w:bidi="he-IL"/>
        </w:rPr>
        <w:commentReference w:id="220"/>
      </w:r>
      <w:r w:rsidR="00150A8E" w:rsidRPr="003649B8">
        <w:rPr>
          <w:rFonts w:cstheme="minorHAnsi"/>
          <w:lang w:val="en-CA"/>
        </w:rPr>
        <w:t xml:space="preserve">, we found a logarithmic relationship whereby group probability to turn right increases sharply </w:t>
      </w:r>
      <w:commentRangeStart w:id="221"/>
      <w:r w:rsidR="00150A8E" w:rsidRPr="003649B8">
        <w:rPr>
          <w:rFonts w:cstheme="minorHAnsi"/>
          <w:lang w:val="en-CA"/>
        </w:rPr>
        <w:t>as individual movement</w:t>
      </w:r>
      <w:commentRangeEnd w:id="221"/>
      <w:r w:rsidR="00F80C3F">
        <w:rPr>
          <w:rStyle w:val="CommentReference"/>
          <w:lang w:val="en-CA" w:bidi="he-IL"/>
        </w:rPr>
        <w:commentReference w:id="221"/>
      </w:r>
      <w:r w:rsidR="00150A8E" w:rsidRPr="003649B8">
        <w:rPr>
          <w:rFonts w:cstheme="minorHAnsi"/>
          <w:lang w:val="en-CA"/>
        </w:rPr>
        <w:t xml:space="preserve"> towards the right increases, before plateauing</w:t>
      </w:r>
      <w:r w:rsidR="005721C9" w:rsidRPr="003649B8">
        <w:rPr>
          <w:rFonts w:cstheme="minorHAnsi"/>
          <w:lang w:val="en-CA"/>
        </w:rPr>
        <w:t xml:space="preserve"> (</w:t>
      </w:r>
      <w:r w:rsidR="00092024" w:rsidRPr="003649B8">
        <w:rPr>
          <w:rFonts w:cstheme="minorHAnsi"/>
          <w:lang w:val="en-CA"/>
        </w:rPr>
        <w:t xml:space="preserve">figure 2 and </w:t>
      </w:r>
      <w:r w:rsidR="005721C9" w:rsidRPr="003649B8">
        <w:rPr>
          <w:rFonts w:cstheme="minorHAnsi"/>
          <w:lang w:val="en-CA"/>
        </w:rPr>
        <w:t>figure 4a)</w:t>
      </w:r>
      <w:r w:rsidR="00150A8E" w:rsidRPr="003649B8">
        <w:rPr>
          <w:rFonts w:cstheme="minorHAnsi"/>
          <w:lang w:val="en-CA"/>
        </w:rPr>
        <w:t xml:space="preserve">. Likewise, group probability </w:t>
      </w:r>
      <w:commentRangeStart w:id="222"/>
      <w:r w:rsidR="00150A8E" w:rsidRPr="003649B8">
        <w:rPr>
          <w:rFonts w:cstheme="minorHAnsi"/>
          <w:lang w:val="en-CA"/>
        </w:rPr>
        <w:t xml:space="preserve">to speed up increases as individual’s speed relative to the </w:t>
      </w:r>
      <w:proofErr w:type="gramStart"/>
      <w:r w:rsidR="00150A8E" w:rsidRPr="003649B8">
        <w:rPr>
          <w:rFonts w:cstheme="minorHAnsi"/>
          <w:lang w:val="en-CA"/>
        </w:rPr>
        <w:t>centroid’s</w:t>
      </w:r>
      <w:proofErr w:type="gramEnd"/>
      <w:r w:rsidR="00150A8E" w:rsidRPr="003649B8">
        <w:rPr>
          <w:rFonts w:cstheme="minorHAnsi"/>
          <w:lang w:val="en-CA"/>
        </w:rPr>
        <w:t xml:space="preserve"> along the axis of movement also increases</w:t>
      </w:r>
      <w:r w:rsidR="005721C9" w:rsidRPr="003649B8">
        <w:rPr>
          <w:rFonts w:cstheme="minorHAnsi"/>
          <w:lang w:val="en-CA"/>
        </w:rPr>
        <w:t xml:space="preserve"> </w:t>
      </w:r>
      <w:commentRangeEnd w:id="222"/>
      <w:r w:rsidR="00F80C3F">
        <w:rPr>
          <w:rStyle w:val="CommentReference"/>
          <w:lang w:val="en-CA" w:bidi="he-IL"/>
        </w:rPr>
        <w:commentReference w:id="222"/>
      </w:r>
      <w:r w:rsidR="005721C9" w:rsidRPr="003649B8">
        <w:rPr>
          <w:rFonts w:cstheme="minorHAnsi"/>
          <w:lang w:val="en-CA"/>
        </w:rPr>
        <w:t>(figure 4b)</w:t>
      </w:r>
      <w:r w:rsidR="00150A8E" w:rsidRPr="003649B8">
        <w:rPr>
          <w:rFonts w:cstheme="minorHAnsi"/>
          <w:lang w:val="en-CA"/>
        </w:rPr>
        <w:t xml:space="preserve">. </w:t>
      </w:r>
      <w:r w:rsidR="005721C9" w:rsidRPr="003649B8">
        <w:rPr>
          <w:rFonts w:cstheme="minorHAnsi"/>
          <w:lang w:val="en-CA"/>
        </w:rPr>
        <w:t xml:space="preserve">Individual position along the left-right and front-back axis of movement is also positively correlated with the group probability to turn right or speed up respectively, but to </w:t>
      </w:r>
      <w:commentRangeStart w:id="223"/>
      <w:ins w:id="224" w:author="Irene Gaona" w:date="2021-11-11T17:06:00Z">
        <w:r w:rsidR="009664A7">
          <w:rPr>
            <w:rFonts w:cstheme="minorHAnsi"/>
            <w:lang w:val="en-CA"/>
          </w:rPr>
          <w:t>a less</w:t>
        </w:r>
      </w:ins>
      <w:ins w:id="225" w:author="Clemens" w:date="2021-11-12T10:35:00Z">
        <w:r w:rsidR="00F80C3F">
          <w:rPr>
            <w:rFonts w:cstheme="minorHAnsi"/>
            <w:lang w:val="en-CA"/>
          </w:rPr>
          <w:t>er</w:t>
        </w:r>
      </w:ins>
      <w:ins w:id="226" w:author="Irene Gaona" w:date="2021-11-11T17:06:00Z">
        <w:r w:rsidR="009664A7">
          <w:rPr>
            <w:rFonts w:cstheme="minorHAnsi"/>
            <w:lang w:val="en-CA"/>
          </w:rPr>
          <w:t xml:space="preserve"> </w:t>
        </w:r>
      </w:ins>
      <w:del w:id="227" w:author="Irene Gaona" w:date="2021-11-11T17:06:00Z">
        <w:r w:rsidR="005721C9" w:rsidRPr="003649B8" w:rsidDel="009664A7">
          <w:rPr>
            <w:rFonts w:cstheme="minorHAnsi"/>
            <w:lang w:val="en-CA"/>
          </w:rPr>
          <w:delText xml:space="preserve">a much lesser </w:delText>
        </w:r>
      </w:del>
      <w:r w:rsidR="005721C9" w:rsidRPr="003649B8">
        <w:rPr>
          <w:rFonts w:cstheme="minorHAnsi"/>
          <w:lang w:val="en-CA"/>
        </w:rPr>
        <w:t>extent</w:t>
      </w:r>
      <w:commentRangeEnd w:id="223"/>
      <w:r w:rsidR="009664A7">
        <w:rPr>
          <w:rStyle w:val="CommentReference"/>
          <w:lang w:val="en-CA" w:bidi="he-IL"/>
        </w:rPr>
        <w:commentReference w:id="223"/>
      </w:r>
      <w:r w:rsidR="005721C9" w:rsidRPr="003649B8">
        <w:rPr>
          <w:rFonts w:cstheme="minorHAnsi"/>
          <w:lang w:val="en-CA"/>
        </w:rPr>
        <w:t xml:space="preserve"> than their </w:t>
      </w:r>
      <w:commentRangeStart w:id="228"/>
      <w:r w:rsidR="005721C9" w:rsidRPr="003649B8">
        <w:rPr>
          <w:rFonts w:cstheme="minorHAnsi"/>
          <w:lang w:val="en-CA"/>
        </w:rPr>
        <w:t xml:space="preserve">movement. </w:t>
      </w:r>
      <w:commentRangeEnd w:id="228"/>
      <w:r w:rsidR="00F80C3F">
        <w:rPr>
          <w:rStyle w:val="CommentReference"/>
          <w:lang w:val="en-CA" w:bidi="he-IL"/>
        </w:rPr>
        <w:commentReference w:id="228"/>
      </w:r>
      <w:r w:rsidR="005721C9" w:rsidRPr="003649B8">
        <w:rPr>
          <w:rFonts w:cstheme="minorHAnsi"/>
          <w:lang w:val="en-CA"/>
        </w:rPr>
        <w:t xml:space="preserve">We therefore mainly </w:t>
      </w:r>
      <w:del w:id="229" w:author="Clemens" w:date="2021-11-12T10:36:00Z">
        <w:r w:rsidR="005721C9" w:rsidRPr="003649B8" w:rsidDel="00F80C3F">
          <w:rPr>
            <w:rFonts w:cstheme="minorHAnsi"/>
            <w:lang w:val="en-CA"/>
          </w:rPr>
          <w:delText xml:space="preserve">focus </w:delText>
        </w:r>
      </w:del>
      <w:ins w:id="230" w:author="Clemens" w:date="2021-11-12T10:36:00Z">
        <w:r w:rsidR="00F80C3F">
          <w:rPr>
            <w:rFonts w:cstheme="minorHAnsi"/>
            <w:lang w:val="en-CA"/>
          </w:rPr>
          <w:t>base</w:t>
        </w:r>
        <w:r w:rsidR="00F80C3F" w:rsidRPr="003649B8">
          <w:rPr>
            <w:rFonts w:cstheme="minorHAnsi"/>
            <w:lang w:val="en-CA"/>
          </w:rPr>
          <w:t xml:space="preserve"> </w:t>
        </w:r>
      </w:ins>
      <w:r w:rsidR="005721C9" w:rsidRPr="003649B8">
        <w:rPr>
          <w:rFonts w:cstheme="minorHAnsi"/>
          <w:lang w:val="en-CA"/>
        </w:rPr>
        <w:t xml:space="preserve">the rest of our analyses on the </w:t>
      </w:r>
      <w:ins w:id="231" w:author="Clemens" w:date="2021-11-12T10:36:00Z">
        <w:r w:rsidR="00F80C3F">
          <w:rPr>
            <w:rFonts w:cstheme="minorHAnsi"/>
            <w:lang w:val="en-CA"/>
          </w:rPr>
          <w:t xml:space="preserve">role of </w:t>
        </w:r>
      </w:ins>
      <w:r w:rsidR="005721C9" w:rsidRPr="003649B8">
        <w:rPr>
          <w:rFonts w:cstheme="minorHAnsi"/>
          <w:lang w:val="en-CA"/>
        </w:rPr>
        <w:t xml:space="preserve">movement </w:t>
      </w:r>
      <w:commentRangeStart w:id="232"/>
      <w:del w:id="233" w:author="Clemens" w:date="2021-11-12T10:36:00Z">
        <w:r w:rsidR="005721C9" w:rsidRPr="003649B8" w:rsidDel="00F80C3F">
          <w:rPr>
            <w:rFonts w:cstheme="minorHAnsi"/>
            <w:lang w:val="en-CA"/>
          </w:rPr>
          <w:delText>version of each type of influence</w:delText>
        </w:r>
      </w:del>
      <w:ins w:id="234" w:author="Clemens" w:date="2021-11-12T10:38:00Z">
        <w:r w:rsidR="00F80C3F">
          <w:rPr>
            <w:rFonts w:cstheme="minorHAnsi"/>
            <w:lang w:val="en-CA"/>
          </w:rPr>
          <w:t>as indicator of decision-making</w:t>
        </w:r>
        <w:commentRangeEnd w:id="232"/>
        <w:r w:rsidR="00F80C3F">
          <w:rPr>
            <w:rStyle w:val="CommentReference"/>
            <w:lang w:val="en-CA" w:bidi="he-IL"/>
          </w:rPr>
          <w:commentReference w:id="232"/>
        </w:r>
      </w:ins>
      <w:r w:rsidR="005721C9" w:rsidRPr="003649B8">
        <w:rPr>
          <w:rFonts w:cstheme="minorHAnsi"/>
          <w:lang w:val="en-CA"/>
        </w:rPr>
        <w:t>.</w:t>
      </w:r>
    </w:p>
    <w:p w14:paraId="368D9017" w14:textId="22D6CF09" w:rsidR="00997DD8" w:rsidRPr="003649B8" w:rsidRDefault="00997DD8" w:rsidP="00D27F62">
      <w:pPr>
        <w:pStyle w:val="ListParagraph"/>
        <w:spacing w:line="360" w:lineRule="auto"/>
        <w:jc w:val="both"/>
        <w:rPr>
          <w:rFonts w:cstheme="minorHAnsi"/>
          <w:lang w:val="en-CA"/>
        </w:rPr>
      </w:pPr>
      <w:r w:rsidRPr="003649B8">
        <w:rPr>
          <w:rFonts w:cstheme="minorHAnsi"/>
          <w:noProof/>
          <w:lang w:val="en-CA"/>
        </w:rPr>
        <w:lastRenderedPageBreak/>
        <w:drawing>
          <wp:inline distT="0" distB="0" distL="0" distR="0" wp14:anchorId="2B0941F4" wp14:editId="093073CA">
            <wp:extent cx="5730240" cy="38176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1FCA295C" w14:textId="562D02B4" w:rsidR="00997DD8" w:rsidRPr="003649B8" w:rsidRDefault="00D27F62" w:rsidP="00D53EFB">
      <w:pPr>
        <w:pStyle w:val="ListParagraph"/>
        <w:spacing w:line="240" w:lineRule="auto"/>
        <w:jc w:val="both"/>
        <w:rPr>
          <w:rFonts w:ascii="Arial" w:hAnsi="Arial" w:cs="Arial"/>
          <w:sz w:val="16"/>
          <w:szCs w:val="16"/>
          <w:lang w:val="en-CA"/>
        </w:rPr>
      </w:pPr>
      <w:r w:rsidRPr="003649B8">
        <w:rPr>
          <w:rFonts w:ascii="Arial" w:hAnsi="Arial" w:cs="Arial"/>
          <w:sz w:val="16"/>
          <w:szCs w:val="16"/>
          <w:lang w:val="en-CA"/>
        </w:rPr>
        <w:t xml:space="preserve">Figure 4. (a) </w:t>
      </w:r>
      <w:r w:rsidR="00D53EFB" w:rsidRPr="003649B8">
        <w:rPr>
          <w:rFonts w:ascii="Arial" w:hAnsi="Arial" w:cs="Arial"/>
          <w:sz w:val="16"/>
          <w:szCs w:val="16"/>
          <w:lang w:val="en-CA"/>
        </w:rPr>
        <w:t xml:space="preserve">Turning influence: </w:t>
      </w:r>
      <w:r w:rsidRPr="003649B8">
        <w:rPr>
          <w:rFonts w:ascii="Arial" w:hAnsi="Arial" w:cs="Arial"/>
          <w:sz w:val="16"/>
          <w:szCs w:val="16"/>
          <w:lang w:val="en-CA"/>
        </w:rPr>
        <w:t xml:space="preserve">Predicted probability that the group turns towards </w:t>
      </w:r>
      <w:r w:rsidR="00D53EFB" w:rsidRPr="003649B8">
        <w:rPr>
          <w:rFonts w:ascii="Arial" w:hAnsi="Arial" w:cs="Arial"/>
          <w:sz w:val="16"/>
          <w:szCs w:val="16"/>
          <w:lang w:val="en-CA"/>
        </w:rPr>
        <w:t xml:space="preserve">the </w:t>
      </w:r>
      <w:r w:rsidRPr="003649B8">
        <w:rPr>
          <w:rFonts w:ascii="Arial" w:hAnsi="Arial" w:cs="Arial"/>
          <w:sz w:val="16"/>
          <w:szCs w:val="16"/>
          <w:lang w:val="en-CA"/>
        </w:rPr>
        <w:t xml:space="preserve">right relative to its past direction of movement as a function of individual position and </w:t>
      </w:r>
      <w:r w:rsidR="00D53EFB" w:rsidRPr="003649B8">
        <w:rPr>
          <w:rFonts w:ascii="Arial" w:hAnsi="Arial" w:cs="Arial"/>
          <w:sz w:val="16"/>
          <w:szCs w:val="16"/>
          <w:lang w:val="en-CA"/>
        </w:rPr>
        <w:t>movement</w:t>
      </w:r>
      <w:r w:rsidRPr="003649B8">
        <w:rPr>
          <w:rFonts w:ascii="Arial" w:hAnsi="Arial" w:cs="Arial"/>
          <w:sz w:val="16"/>
          <w:szCs w:val="16"/>
          <w:lang w:val="en-CA"/>
        </w:rPr>
        <w:t xml:space="preserve"> along the left-right axis of </w:t>
      </w:r>
      <w:r w:rsidR="00150A8E" w:rsidRPr="003649B8">
        <w:rPr>
          <w:rFonts w:ascii="Arial" w:hAnsi="Arial" w:cs="Arial"/>
          <w:sz w:val="16"/>
          <w:szCs w:val="16"/>
          <w:lang w:val="en-CA"/>
        </w:rPr>
        <w:t>travel</w:t>
      </w:r>
      <w:r w:rsidRPr="003649B8">
        <w:rPr>
          <w:rFonts w:ascii="Arial" w:hAnsi="Arial" w:cs="Arial"/>
          <w:sz w:val="16"/>
          <w:szCs w:val="16"/>
          <w:lang w:val="en-CA"/>
        </w:rPr>
        <w:t>.</w:t>
      </w:r>
      <w:r w:rsidR="00D53EFB" w:rsidRPr="003649B8">
        <w:rPr>
          <w:rFonts w:ascii="Arial" w:hAnsi="Arial" w:cs="Arial"/>
          <w:sz w:val="16"/>
          <w:szCs w:val="16"/>
          <w:lang w:val="en-CA"/>
        </w:rPr>
        <w:t xml:space="preserve"> (b) Speeding influence: Predicted probability that the group speeds up relative to its past speed, as a function of individual position and group-individual difference in speed along the front-back axis of </w:t>
      </w:r>
      <w:r w:rsidR="00150A8E" w:rsidRPr="003649B8">
        <w:rPr>
          <w:rFonts w:ascii="Arial" w:hAnsi="Arial" w:cs="Arial"/>
          <w:sz w:val="16"/>
          <w:szCs w:val="16"/>
          <w:lang w:val="en-CA"/>
        </w:rPr>
        <w:t>travel</w:t>
      </w:r>
      <w:r w:rsidR="00D53EFB" w:rsidRPr="003649B8">
        <w:rPr>
          <w:rFonts w:ascii="Arial" w:hAnsi="Arial" w:cs="Arial"/>
          <w:sz w:val="16"/>
          <w:szCs w:val="16"/>
          <w:lang w:val="en-CA"/>
        </w:rPr>
        <w:t>.</w:t>
      </w:r>
    </w:p>
    <w:p w14:paraId="7E21089F" w14:textId="011EA7F6" w:rsidR="00092024" w:rsidRPr="003649B8" w:rsidRDefault="00092024" w:rsidP="00092024">
      <w:pPr>
        <w:spacing w:line="360" w:lineRule="auto"/>
        <w:jc w:val="both"/>
        <w:rPr>
          <w:rFonts w:cstheme="minorHAnsi"/>
          <w:lang w:val="en-CA"/>
        </w:rPr>
      </w:pPr>
    </w:p>
    <w:p w14:paraId="101E4C5E" w14:textId="6BBDB7A4" w:rsidR="00092024" w:rsidRPr="003649B8" w:rsidRDefault="00092024" w:rsidP="00092024">
      <w:pPr>
        <w:spacing w:line="360" w:lineRule="auto"/>
        <w:jc w:val="both"/>
        <w:rPr>
          <w:rFonts w:cstheme="minorHAnsi"/>
          <w:b/>
          <w:bCs/>
          <w:lang w:val="en-CA"/>
        </w:rPr>
      </w:pPr>
      <w:r w:rsidRPr="003649B8">
        <w:rPr>
          <w:rFonts w:cstheme="minorHAnsi"/>
          <w:b/>
          <w:bCs/>
          <w:lang w:val="en-CA"/>
        </w:rPr>
        <w:t xml:space="preserve">How much do different individuals influence direction and timing of movement of the group? </w:t>
      </w:r>
    </w:p>
    <w:p w14:paraId="56D20F63" w14:textId="6ADA713A" w:rsidR="0036157B" w:rsidRPr="003649B8" w:rsidRDefault="005721C9" w:rsidP="00240432">
      <w:pPr>
        <w:spacing w:line="360" w:lineRule="auto"/>
        <w:jc w:val="both"/>
        <w:rPr>
          <w:rFonts w:cstheme="minorHAnsi"/>
          <w:lang w:val="en-CA"/>
        </w:rPr>
      </w:pPr>
      <w:r w:rsidRPr="003649B8">
        <w:rPr>
          <w:rFonts w:cstheme="minorHAnsi"/>
          <w:lang w:val="en-CA"/>
        </w:rPr>
        <w:t xml:space="preserve">Based on </w:t>
      </w:r>
      <w:r w:rsidR="007E2376" w:rsidRPr="003649B8">
        <w:rPr>
          <w:rFonts w:cstheme="minorHAnsi"/>
          <w:lang w:val="en-CA"/>
        </w:rPr>
        <w:t xml:space="preserve">the fitted logistic curves of turning influence and speeding influence, </w:t>
      </w:r>
      <w:commentRangeStart w:id="235"/>
      <w:r w:rsidR="007E2376" w:rsidRPr="003649B8">
        <w:rPr>
          <w:rFonts w:cstheme="minorHAnsi"/>
          <w:lang w:val="en-CA"/>
        </w:rPr>
        <w:t xml:space="preserve">we attributed a score </w:t>
      </w:r>
      <w:commentRangeEnd w:id="235"/>
      <w:r w:rsidR="009664A7">
        <w:rPr>
          <w:rStyle w:val="CommentReference"/>
          <w:lang w:val="en-CA" w:bidi="he-IL"/>
        </w:rPr>
        <w:commentReference w:id="235"/>
      </w:r>
      <w:r w:rsidR="007E2376" w:rsidRPr="003649B8">
        <w:rPr>
          <w:rFonts w:cstheme="minorHAnsi"/>
          <w:lang w:val="en-CA"/>
        </w:rPr>
        <w:t>to each individual for both influence metrics, representing respectively the probability that the group would turn towards the same side this individual was moving to, or would speed up after the individual had sped up toward the front of the group. There was a significant effect of status on the turning influence score (</w:t>
      </w:r>
      <w:r w:rsidR="0054065B" w:rsidRPr="003649B8">
        <w:rPr>
          <w:rFonts w:cstheme="minorHAnsi"/>
          <w:lang w:val="en-CA"/>
        </w:rPr>
        <w:t xml:space="preserve">figure 5a, F = </w:t>
      </w:r>
      <w:proofErr w:type="gramStart"/>
      <w:r w:rsidR="0054065B" w:rsidRPr="003649B8">
        <w:rPr>
          <w:rFonts w:cstheme="minorHAnsi"/>
          <w:lang w:val="en-CA"/>
        </w:rPr>
        <w:t>6.76 ;</w:t>
      </w:r>
      <w:proofErr w:type="gramEnd"/>
      <w:r w:rsidR="0054065B" w:rsidRPr="003649B8">
        <w:rPr>
          <w:rFonts w:cstheme="minorHAnsi"/>
          <w:lang w:val="en-CA"/>
        </w:rPr>
        <w:t xml:space="preserve"> DF = 35 ; p-value = 0.0004), </w:t>
      </w:r>
      <w:commentRangeStart w:id="236"/>
      <w:r w:rsidR="0054065B" w:rsidRPr="003649B8">
        <w:rPr>
          <w:rFonts w:cstheme="minorHAnsi"/>
          <w:lang w:val="en-CA"/>
        </w:rPr>
        <w:t xml:space="preserve">with the dominant female’s score being overall </w:t>
      </w:r>
      <w:del w:id="237" w:author="Irene Gaona" w:date="2021-11-11T17:09:00Z">
        <w:r w:rsidR="0054065B" w:rsidRPr="003649B8" w:rsidDel="009664A7">
          <w:rPr>
            <w:rFonts w:cstheme="minorHAnsi"/>
            <w:lang w:val="en-CA"/>
          </w:rPr>
          <w:delText xml:space="preserve">much </w:delText>
        </w:r>
      </w:del>
      <w:r w:rsidR="0054065B" w:rsidRPr="003649B8">
        <w:rPr>
          <w:rFonts w:cstheme="minorHAnsi"/>
          <w:lang w:val="en-CA"/>
        </w:rPr>
        <w:t xml:space="preserve">higher than that of any other status. </w:t>
      </w:r>
      <w:commentRangeEnd w:id="236"/>
      <w:r w:rsidR="005242C1">
        <w:rPr>
          <w:rStyle w:val="CommentReference"/>
          <w:lang w:val="en-CA" w:bidi="he-IL"/>
        </w:rPr>
        <w:commentReference w:id="236"/>
      </w:r>
      <w:r w:rsidR="0054065B" w:rsidRPr="003649B8">
        <w:rPr>
          <w:rFonts w:cstheme="minorHAnsi"/>
          <w:lang w:val="en-CA"/>
        </w:rPr>
        <w:t xml:space="preserve">There was no significant difference between the speeding influence score of different statuses (figure 5b, F = </w:t>
      </w:r>
      <w:proofErr w:type="gramStart"/>
      <w:r w:rsidR="0054065B" w:rsidRPr="003649B8">
        <w:rPr>
          <w:rFonts w:cstheme="minorHAnsi"/>
          <w:lang w:val="en-CA"/>
        </w:rPr>
        <w:t>0.88 ;</w:t>
      </w:r>
      <w:proofErr w:type="gramEnd"/>
      <w:r w:rsidR="0054065B" w:rsidRPr="003649B8">
        <w:rPr>
          <w:rFonts w:cstheme="minorHAnsi"/>
          <w:lang w:val="en-CA"/>
        </w:rPr>
        <w:t xml:space="preserve"> DF = 35 ; p-value = 0.48).</w:t>
      </w:r>
    </w:p>
    <w:p w14:paraId="0E5FD5D7" w14:textId="4F62D6FE" w:rsidR="0091479A" w:rsidRPr="003649B8" w:rsidDel="0091479A" w:rsidRDefault="00BB6D4F" w:rsidP="00D27F62">
      <w:pPr>
        <w:pStyle w:val="ListParagraph"/>
        <w:numPr>
          <w:ilvl w:val="0"/>
          <w:numId w:val="1"/>
        </w:numPr>
        <w:spacing w:line="360" w:lineRule="auto"/>
        <w:jc w:val="both"/>
        <w:rPr>
          <w:del w:id="238" w:author="Microsoft Office User" w:date="2021-11-04T13:05:00Z"/>
          <w:rFonts w:cstheme="minorHAnsi"/>
          <w:lang w:val="en-CA"/>
        </w:rPr>
      </w:pPr>
      <w:commentRangeStart w:id="239"/>
      <w:r w:rsidRPr="003649B8">
        <w:rPr>
          <w:rFonts w:cstheme="minorHAnsi"/>
          <w:noProof/>
          <w:lang w:val="en-CA"/>
        </w:rPr>
        <w:lastRenderedPageBreak/>
        <w:drawing>
          <wp:inline distT="0" distB="0" distL="0" distR="0" wp14:anchorId="0F924602" wp14:editId="6BAB5527">
            <wp:extent cx="5724525" cy="44958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495800"/>
                    </a:xfrm>
                    <a:prstGeom prst="rect">
                      <a:avLst/>
                    </a:prstGeom>
                    <a:noFill/>
                    <a:ln>
                      <a:noFill/>
                    </a:ln>
                  </pic:spPr>
                </pic:pic>
              </a:graphicData>
            </a:graphic>
          </wp:inline>
        </w:drawing>
      </w:r>
      <w:commentRangeEnd w:id="239"/>
      <w:r w:rsidR="00C57580">
        <w:rPr>
          <w:rStyle w:val="CommentReference"/>
          <w:lang w:val="en-CA" w:bidi="he-IL"/>
        </w:rPr>
        <w:commentReference w:id="239"/>
      </w:r>
    </w:p>
    <w:p w14:paraId="53A51BE9" w14:textId="55B0C729" w:rsidR="0036157B" w:rsidRPr="003649B8" w:rsidRDefault="0054065B" w:rsidP="00240432">
      <w:pPr>
        <w:spacing w:line="240" w:lineRule="auto"/>
        <w:ind w:left="360"/>
        <w:jc w:val="both"/>
        <w:rPr>
          <w:rFonts w:ascii="Arial" w:hAnsi="Arial" w:cs="Arial"/>
          <w:sz w:val="16"/>
          <w:szCs w:val="16"/>
          <w:lang w:val="en-CA"/>
        </w:rPr>
      </w:pPr>
      <w:r w:rsidRPr="003649B8">
        <w:rPr>
          <w:rFonts w:ascii="Arial" w:hAnsi="Arial" w:cs="Arial"/>
          <w:sz w:val="16"/>
          <w:szCs w:val="16"/>
          <w:lang w:val="en-CA"/>
        </w:rPr>
        <w:t>Figure 5. Predicted influence scores for each recorded individual (colored dots) in the 5 study groups (vertical axis).</w:t>
      </w:r>
      <w:r w:rsidR="00240432" w:rsidRPr="003649B8">
        <w:rPr>
          <w:rFonts w:ascii="Arial" w:hAnsi="Arial" w:cs="Arial"/>
          <w:sz w:val="16"/>
          <w:szCs w:val="16"/>
          <w:lang w:val="en-CA"/>
        </w:rPr>
        <w:t xml:space="preserve"> Dot color indicates individual status as shown in the legend. </w:t>
      </w:r>
      <w:r w:rsidRPr="003649B8">
        <w:rPr>
          <w:rFonts w:ascii="Arial" w:hAnsi="Arial" w:cs="Arial"/>
          <w:sz w:val="16"/>
          <w:szCs w:val="16"/>
          <w:lang w:val="en-CA"/>
        </w:rPr>
        <w:t xml:space="preserve">(a) </w:t>
      </w:r>
      <w:r w:rsidR="00240432" w:rsidRPr="003649B8">
        <w:rPr>
          <w:rFonts w:ascii="Arial" w:hAnsi="Arial" w:cs="Arial"/>
          <w:sz w:val="16"/>
          <w:szCs w:val="16"/>
          <w:lang w:val="en-CA"/>
        </w:rPr>
        <w:t>Turning influence</w:t>
      </w:r>
      <w:r w:rsidRPr="003649B8">
        <w:rPr>
          <w:rFonts w:ascii="Arial" w:hAnsi="Arial" w:cs="Arial"/>
          <w:sz w:val="16"/>
          <w:szCs w:val="16"/>
          <w:lang w:val="en-CA"/>
        </w:rPr>
        <w:t xml:space="preserve"> score represents the probability that the group</w:t>
      </w:r>
      <w:r w:rsidR="00240432" w:rsidRPr="003649B8">
        <w:rPr>
          <w:rFonts w:ascii="Arial" w:hAnsi="Arial" w:cs="Arial"/>
          <w:sz w:val="16"/>
          <w:szCs w:val="16"/>
          <w:lang w:val="en-CA"/>
        </w:rPr>
        <w:t xml:space="preserve"> </w:t>
      </w:r>
      <w:r w:rsidRPr="003649B8">
        <w:rPr>
          <w:rFonts w:ascii="Arial" w:hAnsi="Arial" w:cs="Arial"/>
          <w:sz w:val="16"/>
          <w:szCs w:val="16"/>
          <w:lang w:val="en-CA"/>
        </w:rPr>
        <w:t xml:space="preserve">turns toward the same </w:t>
      </w:r>
      <w:r w:rsidR="00240432" w:rsidRPr="003649B8">
        <w:rPr>
          <w:rFonts w:ascii="Arial" w:hAnsi="Arial" w:cs="Arial"/>
          <w:sz w:val="16"/>
          <w:szCs w:val="16"/>
          <w:lang w:val="en-CA"/>
        </w:rPr>
        <w:t>direction (left or right)</w:t>
      </w:r>
      <w:r w:rsidRPr="003649B8">
        <w:rPr>
          <w:rFonts w:ascii="Arial" w:hAnsi="Arial" w:cs="Arial"/>
          <w:sz w:val="16"/>
          <w:szCs w:val="16"/>
          <w:lang w:val="en-CA"/>
        </w:rPr>
        <w:t xml:space="preserve"> </w:t>
      </w:r>
      <w:r w:rsidR="00240432" w:rsidRPr="003649B8">
        <w:rPr>
          <w:rFonts w:ascii="Arial" w:hAnsi="Arial" w:cs="Arial"/>
          <w:sz w:val="16"/>
          <w:szCs w:val="16"/>
          <w:lang w:val="en-CA"/>
        </w:rPr>
        <w:t>that individual was moving to. (b) Speeding influence score represents the probability that the group speeds up after that individual had sped up towards the front of the group.</w:t>
      </w:r>
    </w:p>
    <w:p w14:paraId="241C9E72" w14:textId="77777777" w:rsidR="0046087B" w:rsidRPr="005D20C4" w:rsidRDefault="0046087B" w:rsidP="005D20C4">
      <w:pPr>
        <w:spacing w:line="360" w:lineRule="auto"/>
        <w:jc w:val="both"/>
        <w:rPr>
          <w:rFonts w:cstheme="minorHAnsi"/>
          <w:b/>
          <w:bCs/>
          <w:lang w:val="en-CA"/>
        </w:rPr>
      </w:pPr>
    </w:p>
    <w:p w14:paraId="2881DD47" w14:textId="61EE32F4" w:rsidR="00092024" w:rsidRPr="005D20C4" w:rsidRDefault="0036157B" w:rsidP="00240432">
      <w:pPr>
        <w:spacing w:line="360" w:lineRule="auto"/>
        <w:jc w:val="both"/>
        <w:rPr>
          <w:rFonts w:cstheme="minorHAnsi"/>
          <w:b/>
          <w:bCs/>
          <w:sz w:val="28"/>
          <w:szCs w:val="28"/>
          <w:lang w:val="en-CA"/>
        </w:rPr>
      </w:pPr>
      <w:commentRangeStart w:id="240"/>
      <w:r w:rsidRPr="005D20C4">
        <w:rPr>
          <w:rFonts w:cstheme="minorHAnsi"/>
          <w:b/>
          <w:bCs/>
          <w:sz w:val="28"/>
          <w:szCs w:val="28"/>
          <w:lang w:val="en-CA"/>
        </w:rPr>
        <w:t>DISCUSSION</w:t>
      </w:r>
      <w:commentRangeEnd w:id="240"/>
      <w:r w:rsidR="00D80C46">
        <w:rPr>
          <w:rStyle w:val="CommentReference"/>
          <w:lang w:val="en-CA" w:bidi="he-IL"/>
        </w:rPr>
        <w:commentReference w:id="240"/>
      </w:r>
    </w:p>
    <w:p w14:paraId="4A01DDF5" w14:textId="4DF0874F" w:rsidR="004F39F8" w:rsidRPr="0046087B" w:rsidRDefault="00092024" w:rsidP="0046087B">
      <w:pPr>
        <w:spacing w:line="360" w:lineRule="auto"/>
        <w:jc w:val="both"/>
        <w:rPr>
          <w:rFonts w:cstheme="minorHAnsi"/>
          <w:lang w:val="en-CA"/>
        </w:rPr>
      </w:pPr>
      <w:commentRangeStart w:id="241"/>
      <w:r w:rsidRPr="003649B8">
        <w:rPr>
          <w:rFonts w:cstheme="minorHAnsi"/>
          <w:lang w:val="en-CA"/>
        </w:rPr>
        <w:t>In</w:t>
      </w:r>
      <w:commentRangeEnd w:id="241"/>
      <w:r w:rsidR="009E1D52">
        <w:rPr>
          <w:rStyle w:val="CommentReference"/>
          <w:lang w:val="en-CA" w:bidi="he-IL"/>
        </w:rPr>
        <w:commentReference w:id="241"/>
      </w:r>
      <w:r w:rsidRPr="003649B8">
        <w:rPr>
          <w:rFonts w:cstheme="minorHAnsi"/>
          <w:lang w:val="en-CA"/>
        </w:rPr>
        <w:t xml:space="preserve"> this study we </w:t>
      </w:r>
      <w:r w:rsidR="00234190" w:rsidRPr="003649B8">
        <w:rPr>
          <w:rFonts w:cstheme="minorHAnsi"/>
          <w:lang w:val="en-CA"/>
        </w:rPr>
        <w:t xml:space="preserve">analysed simultaneous trajectories of most individuals in social groups of </w:t>
      </w:r>
      <w:commentRangeStart w:id="242"/>
      <w:r w:rsidR="00234190" w:rsidRPr="003649B8">
        <w:rPr>
          <w:rFonts w:cstheme="minorHAnsi"/>
          <w:lang w:val="en-CA"/>
        </w:rPr>
        <w:t xml:space="preserve">highly </w:t>
      </w:r>
      <w:commentRangeEnd w:id="242"/>
      <w:r w:rsidR="009E1D52">
        <w:rPr>
          <w:rStyle w:val="CommentReference"/>
          <w:lang w:val="en-CA" w:bidi="he-IL"/>
        </w:rPr>
        <w:commentReference w:id="242"/>
      </w:r>
      <w:r w:rsidR="00234190" w:rsidRPr="003649B8">
        <w:rPr>
          <w:rFonts w:cstheme="minorHAnsi"/>
          <w:lang w:val="en-CA"/>
        </w:rPr>
        <w:t xml:space="preserve">cohesive meerkat in a foraging context. We measured the average position of </w:t>
      </w:r>
      <w:r w:rsidR="00B011CD" w:rsidRPr="003649B8">
        <w:rPr>
          <w:rFonts w:cstheme="minorHAnsi"/>
          <w:lang w:val="en-CA"/>
        </w:rPr>
        <w:t xml:space="preserve">each </w:t>
      </w:r>
      <w:del w:id="243" w:author="Irene Gaona" w:date="2021-11-11T17:22:00Z">
        <w:r w:rsidR="00234190" w:rsidRPr="003649B8" w:rsidDel="009E1D52">
          <w:rPr>
            <w:rFonts w:cstheme="minorHAnsi"/>
            <w:lang w:val="en-CA"/>
          </w:rPr>
          <w:delText>individuals</w:delText>
        </w:r>
      </w:del>
      <w:ins w:id="244" w:author="Irene Gaona" w:date="2021-11-11T17:22:00Z">
        <w:r w:rsidR="009E1D52" w:rsidRPr="003649B8">
          <w:rPr>
            <w:rFonts w:cstheme="minorHAnsi"/>
            <w:lang w:val="en-CA"/>
          </w:rPr>
          <w:t>individual</w:t>
        </w:r>
      </w:ins>
      <w:r w:rsidR="00234190" w:rsidRPr="003649B8">
        <w:rPr>
          <w:rFonts w:cstheme="minorHAnsi"/>
          <w:lang w:val="en-CA"/>
        </w:rPr>
        <w:t xml:space="preserve"> along the axis of movement</w:t>
      </w:r>
      <w:r w:rsidR="00B011CD" w:rsidRPr="003649B8">
        <w:rPr>
          <w:rFonts w:cstheme="minorHAnsi"/>
          <w:lang w:val="en-CA"/>
        </w:rPr>
        <w:t xml:space="preserve">, as well as their probability to </w:t>
      </w:r>
      <w:commentRangeStart w:id="245"/>
      <w:r w:rsidR="00B011CD" w:rsidRPr="003649B8">
        <w:rPr>
          <w:rFonts w:cstheme="minorHAnsi"/>
          <w:lang w:val="en-CA"/>
        </w:rPr>
        <w:t xml:space="preserve">impact </w:t>
      </w:r>
      <w:commentRangeEnd w:id="245"/>
      <w:r w:rsidR="009E1D52">
        <w:rPr>
          <w:rStyle w:val="CommentReference"/>
          <w:lang w:val="en-CA" w:bidi="he-IL"/>
        </w:rPr>
        <w:commentReference w:id="245"/>
      </w:r>
      <w:r w:rsidR="00B011CD" w:rsidRPr="003649B8">
        <w:rPr>
          <w:rFonts w:cstheme="minorHAnsi"/>
          <w:lang w:val="en-CA"/>
        </w:rPr>
        <w:t xml:space="preserve">the rest of the group’s direction and timing of travel, in order to </w:t>
      </w:r>
      <w:commentRangeStart w:id="246"/>
      <w:r w:rsidR="00B011CD" w:rsidRPr="003649B8">
        <w:rPr>
          <w:rFonts w:cstheme="minorHAnsi"/>
          <w:lang w:val="en-CA"/>
        </w:rPr>
        <w:t xml:space="preserve">infer the patterns of influence </w:t>
      </w:r>
      <w:commentRangeEnd w:id="246"/>
      <w:r w:rsidR="009E1D52">
        <w:rPr>
          <w:rStyle w:val="CommentReference"/>
          <w:lang w:val="en-CA" w:bidi="he-IL"/>
        </w:rPr>
        <w:commentReference w:id="246"/>
      </w:r>
      <w:r w:rsidR="00B011CD" w:rsidRPr="003649B8">
        <w:rPr>
          <w:rFonts w:cstheme="minorHAnsi"/>
          <w:lang w:val="en-CA"/>
        </w:rPr>
        <w:t xml:space="preserve">among social statuses. </w:t>
      </w:r>
      <w:commentRangeStart w:id="247"/>
      <w:r w:rsidR="00B011CD" w:rsidRPr="003649B8">
        <w:rPr>
          <w:rFonts w:cstheme="minorHAnsi"/>
          <w:lang w:val="en-CA"/>
        </w:rPr>
        <w:t xml:space="preserve">The comparison </w:t>
      </w:r>
      <w:commentRangeEnd w:id="247"/>
      <w:r w:rsidR="009E1D52">
        <w:rPr>
          <w:rStyle w:val="CommentReference"/>
          <w:lang w:val="en-CA" w:bidi="he-IL"/>
        </w:rPr>
        <w:commentReference w:id="247"/>
      </w:r>
      <w:r w:rsidR="00B011CD" w:rsidRPr="003649B8">
        <w:rPr>
          <w:rFonts w:cstheme="minorHAnsi"/>
          <w:lang w:val="en-CA"/>
        </w:rPr>
        <w:t xml:space="preserve">of </w:t>
      </w:r>
      <w:ins w:id="248" w:author="Irene Gaona" w:date="2021-11-11T17:26:00Z">
        <w:r w:rsidR="009E1D52">
          <w:rPr>
            <w:rFonts w:cstheme="minorHAnsi"/>
            <w:lang w:val="en-CA"/>
          </w:rPr>
          <w:t>five</w:t>
        </w:r>
      </w:ins>
      <w:del w:id="249" w:author="Irene Gaona" w:date="2021-11-11T17:26:00Z">
        <w:r w:rsidR="00B011CD" w:rsidRPr="003649B8" w:rsidDel="009E1D52">
          <w:rPr>
            <w:rFonts w:cstheme="minorHAnsi"/>
            <w:lang w:val="en-CA"/>
          </w:rPr>
          <w:delText>5 different</w:delText>
        </w:r>
      </w:del>
      <w:r w:rsidR="00B011CD" w:rsidRPr="003649B8">
        <w:rPr>
          <w:rFonts w:cstheme="minorHAnsi"/>
          <w:lang w:val="en-CA"/>
        </w:rPr>
        <w:t xml:space="preserve"> groups as well as the use of different, complementary metrics to measure influence allows us to </w:t>
      </w:r>
      <w:commentRangeStart w:id="250"/>
      <w:r w:rsidR="00B011CD" w:rsidRPr="003649B8">
        <w:rPr>
          <w:rFonts w:cstheme="minorHAnsi"/>
          <w:lang w:val="en-CA"/>
        </w:rPr>
        <w:t xml:space="preserve">draw nuanced conclusions </w:t>
      </w:r>
      <w:r w:rsidR="001F34A3" w:rsidRPr="003649B8">
        <w:rPr>
          <w:rFonts w:cstheme="minorHAnsi"/>
          <w:lang w:val="en-CA"/>
        </w:rPr>
        <w:t>regarding mechanisms of coordination and social cohesion in meerkats</w:t>
      </w:r>
      <w:commentRangeEnd w:id="250"/>
      <w:r w:rsidR="005242C1">
        <w:rPr>
          <w:rStyle w:val="CommentReference"/>
          <w:lang w:val="en-CA" w:bidi="he-IL"/>
        </w:rPr>
        <w:commentReference w:id="250"/>
      </w:r>
      <w:r w:rsidR="001F34A3" w:rsidRPr="003649B8">
        <w:rPr>
          <w:rFonts w:cstheme="minorHAnsi"/>
          <w:lang w:val="en-CA"/>
        </w:rPr>
        <w:t>.</w:t>
      </w:r>
    </w:p>
    <w:p w14:paraId="52AE234A" w14:textId="3D43D7C1" w:rsidR="001F34A3" w:rsidRPr="003649B8" w:rsidRDefault="001F34A3" w:rsidP="001F34A3">
      <w:pPr>
        <w:spacing w:line="360" w:lineRule="auto"/>
        <w:jc w:val="both"/>
        <w:rPr>
          <w:rFonts w:cstheme="minorHAnsi"/>
          <w:lang w:val="en-CA"/>
        </w:rPr>
      </w:pPr>
      <w:r w:rsidRPr="003649B8">
        <w:rPr>
          <w:rFonts w:cstheme="minorHAnsi"/>
          <w:lang w:val="en-CA"/>
        </w:rPr>
        <w:t xml:space="preserve">We found that overall, the movement of individuals is more important in predicting </w:t>
      </w:r>
      <w:r w:rsidR="00A47676" w:rsidRPr="003649B8">
        <w:rPr>
          <w:rFonts w:cstheme="minorHAnsi"/>
          <w:lang w:val="en-CA"/>
        </w:rPr>
        <w:t>in which direction the group is going to go next, or when it will accelerate, than their position within the group. Though classical models of collective movement</w:t>
      </w:r>
      <w:r w:rsidR="00093264" w:rsidRPr="003649B8">
        <w:rPr>
          <w:rFonts w:cstheme="minorHAnsi"/>
          <w:lang w:val="en-CA"/>
        </w:rPr>
        <w:t xml:space="preserve"> (</w:t>
      </w:r>
      <w:r w:rsidR="00093264" w:rsidRPr="003649B8">
        <w:rPr>
          <w:rFonts w:cstheme="minorHAnsi"/>
          <w:color w:val="FF0000"/>
          <w:lang w:val="en-CA"/>
        </w:rPr>
        <w:t>REF</w:t>
      </w:r>
      <w:r w:rsidR="00093264" w:rsidRPr="003649B8">
        <w:rPr>
          <w:rFonts w:cstheme="minorHAnsi"/>
          <w:lang w:val="en-CA"/>
        </w:rPr>
        <w:t>)</w:t>
      </w:r>
      <w:r w:rsidR="00A47676" w:rsidRPr="003649B8">
        <w:rPr>
          <w:rFonts w:cstheme="minorHAnsi"/>
          <w:lang w:val="en-CA"/>
        </w:rPr>
        <w:t xml:space="preserve"> </w:t>
      </w:r>
      <w:r w:rsidR="003C0BD3" w:rsidRPr="003649B8">
        <w:rPr>
          <w:rFonts w:cstheme="minorHAnsi"/>
          <w:lang w:val="en-CA"/>
        </w:rPr>
        <w:t xml:space="preserve">or controlled studies of moving animal groups </w:t>
      </w:r>
      <w:r w:rsidR="00093264" w:rsidRPr="003649B8">
        <w:rPr>
          <w:rFonts w:cstheme="minorHAnsi"/>
          <w:lang w:val="en-CA"/>
        </w:rPr>
        <w:t>(</w:t>
      </w:r>
      <w:r w:rsidR="00093264" w:rsidRPr="003649B8">
        <w:rPr>
          <w:rFonts w:cstheme="minorHAnsi"/>
          <w:color w:val="FF0000"/>
          <w:lang w:val="en-CA"/>
        </w:rPr>
        <w:t>REF</w:t>
      </w:r>
      <w:r w:rsidR="00093264" w:rsidRPr="003649B8">
        <w:rPr>
          <w:rFonts w:cstheme="minorHAnsi"/>
          <w:lang w:val="en-CA"/>
        </w:rPr>
        <w:t xml:space="preserve">) </w:t>
      </w:r>
      <w:r w:rsidR="00A47676" w:rsidRPr="003649B8">
        <w:rPr>
          <w:rFonts w:cstheme="minorHAnsi"/>
          <w:lang w:val="en-CA"/>
        </w:rPr>
        <w:t xml:space="preserve">often find individual position to be an important predictor of where other individuals </w:t>
      </w:r>
      <w:r w:rsidR="003C0BD3" w:rsidRPr="003649B8">
        <w:rPr>
          <w:rFonts w:cstheme="minorHAnsi"/>
          <w:lang w:val="en-CA"/>
        </w:rPr>
        <w:t xml:space="preserve">are going to be moving next, our findings </w:t>
      </w:r>
      <w:del w:id="251" w:author="Clemens" w:date="2021-11-12T10:44:00Z">
        <w:r w:rsidR="003C0BD3" w:rsidRPr="003649B8" w:rsidDel="005242C1">
          <w:rPr>
            <w:rFonts w:cstheme="minorHAnsi"/>
            <w:lang w:val="en-CA"/>
          </w:rPr>
          <w:delText>make sense in the light of the particular</w:delText>
        </w:r>
      </w:del>
      <w:ins w:id="252" w:author="Clemens" w:date="2021-11-12T10:44:00Z">
        <w:r w:rsidR="005242C1">
          <w:rPr>
            <w:rFonts w:cstheme="minorHAnsi"/>
            <w:lang w:val="en-CA"/>
          </w:rPr>
          <w:t>support a</w:t>
        </w:r>
      </w:ins>
      <w:r w:rsidR="00093264" w:rsidRPr="003649B8">
        <w:rPr>
          <w:rFonts w:cstheme="minorHAnsi"/>
          <w:lang w:val="en-CA"/>
        </w:rPr>
        <w:t xml:space="preserve"> ‘stop-and-go’</w:t>
      </w:r>
      <w:r w:rsidR="003C0BD3" w:rsidRPr="003649B8">
        <w:rPr>
          <w:rFonts w:cstheme="minorHAnsi"/>
          <w:lang w:val="en-CA"/>
        </w:rPr>
        <w:t xml:space="preserve"> type of movement exhibited by meerkat groups. </w:t>
      </w:r>
      <w:commentRangeStart w:id="253"/>
      <w:r w:rsidR="003C0BD3" w:rsidRPr="003649B8">
        <w:rPr>
          <w:rFonts w:cstheme="minorHAnsi"/>
          <w:lang w:val="en-CA"/>
        </w:rPr>
        <w:lastRenderedPageBreak/>
        <w:t>Indeed</w:t>
      </w:r>
      <w:ins w:id="254" w:author="Irene Gaona" w:date="2021-11-11T17:27:00Z">
        <w:r w:rsidR="009E1D52">
          <w:rPr>
            <w:rFonts w:cstheme="minorHAnsi"/>
            <w:lang w:val="en-CA"/>
          </w:rPr>
          <w:t>,</w:t>
        </w:r>
      </w:ins>
      <w:r w:rsidR="00093264" w:rsidRPr="003649B8">
        <w:rPr>
          <w:rFonts w:cstheme="minorHAnsi"/>
          <w:lang w:val="en-CA"/>
        </w:rPr>
        <w:t xml:space="preserve"> contrary to animals </w:t>
      </w:r>
      <w:del w:id="255" w:author="Clemens" w:date="2021-11-12T10:44:00Z">
        <w:r w:rsidR="00093264" w:rsidRPr="003649B8" w:rsidDel="005242C1">
          <w:rPr>
            <w:rFonts w:cstheme="minorHAnsi"/>
            <w:lang w:val="en-CA"/>
          </w:rPr>
          <w:delText>in the studies cited above</w:delText>
        </w:r>
      </w:del>
      <w:ins w:id="256" w:author="Clemens" w:date="2021-11-12T10:44:00Z">
        <w:r w:rsidR="005242C1">
          <w:rPr>
            <w:rFonts w:cstheme="minorHAnsi"/>
            <w:lang w:val="en-CA"/>
          </w:rPr>
          <w:t>studied before,</w:t>
        </w:r>
      </w:ins>
      <w:r w:rsidR="00093264" w:rsidRPr="003649B8">
        <w:rPr>
          <w:rFonts w:cstheme="minorHAnsi"/>
          <w:lang w:val="en-CA"/>
        </w:rPr>
        <w:t xml:space="preserve"> which tend to be always in motion</w:t>
      </w:r>
      <w:r w:rsidR="006219BE" w:rsidRPr="003649B8">
        <w:rPr>
          <w:rFonts w:cstheme="minorHAnsi"/>
          <w:lang w:val="en-CA"/>
        </w:rPr>
        <w:t xml:space="preserve"> and for which therefore position in a strong indicator of direction</w:t>
      </w:r>
      <w:r w:rsidR="00093264" w:rsidRPr="003649B8">
        <w:rPr>
          <w:rFonts w:cstheme="minorHAnsi"/>
          <w:lang w:val="en-CA"/>
        </w:rPr>
        <w:t>,</w:t>
      </w:r>
      <w:r w:rsidR="003C0BD3" w:rsidRPr="003649B8">
        <w:rPr>
          <w:rFonts w:cstheme="minorHAnsi"/>
          <w:lang w:val="en-CA"/>
        </w:rPr>
        <w:t xml:space="preserve"> </w:t>
      </w:r>
      <w:r w:rsidR="00093264" w:rsidRPr="003649B8">
        <w:rPr>
          <w:rFonts w:cstheme="minorHAnsi"/>
          <w:lang w:val="en-CA"/>
        </w:rPr>
        <w:t>a lot of the time each individual meerkat is foraging independently from others</w:t>
      </w:r>
      <w:r w:rsidR="006219BE" w:rsidRPr="003649B8">
        <w:rPr>
          <w:rFonts w:cstheme="minorHAnsi"/>
          <w:lang w:val="en-CA"/>
        </w:rPr>
        <w:t xml:space="preserve"> while the group as a whole is relatively stationary</w:t>
      </w:r>
      <w:r w:rsidR="00093264" w:rsidRPr="003649B8">
        <w:rPr>
          <w:rFonts w:cstheme="minorHAnsi"/>
          <w:lang w:val="en-CA"/>
        </w:rPr>
        <w:t xml:space="preserve">, therefore their position in the group doesn’t necessarily entail the direction </w:t>
      </w:r>
      <w:r w:rsidR="006219BE" w:rsidRPr="003649B8">
        <w:rPr>
          <w:rFonts w:cstheme="minorHAnsi"/>
          <w:lang w:val="en-CA"/>
        </w:rPr>
        <w:t xml:space="preserve">where </w:t>
      </w:r>
      <w:r w:rsidR="00093264" w:rsidRPr="003649B8">
        <w:rPr>
          <w:rFonts w:cstheme="minorHAnsi"/>
          <w:lang w:val="en-CA"/>
        </w:rPr>
        <w:t xml:space="preserve">they want to go next. </w:t>
      </w:r>
      <w:commentRangeEnd w:id="253"/>
      <w:r w:rsidR="00923379">
        <w:rPr>
          <w:rStyle w:val="CommentReference"/>
          <w:lang w:val="en-CA" w:bidi="he-IL"/>
        </w:rPr>
        <w:commentReference w:id="253"/>
      </w:r>
      <w:proofErr w:type="spellStart"/>
      <w:r w:rsidR="00093264" w:rsidRPr="003649B8">
        <w:rPr>
          <w:rFonts w:cstheme="minorHAnsi"/>
          <w:lang w:val="en-CA"/>
        </w:rPr>
        <w:t>Rather,</w:t>
      </w:r>
      <w:del w:id="257" w:author="Clemens" w:date="2021-11-12T10:45:00Z">
        <w:r w:rsidR="00093264" w:rsidRPr="003649B8" w:rsidDel="005242C1">
          <w:rPr>
            <w:rFonts w:cstheme="minorHAnsi"/>
            <w:lang w:val="en-CA"/>
          </w:rPr>
          <w:delText xml:space="preserve"> as our results tend to show</w:delText>
        </w:r>
      </w:del>
      <w:ins w:id="258" w:author="Clemens" w:date="2021-11-12T10:45:00Z">
        <w:r w:rsidR="005242C1">
          <w:rPr>
            <w:rFonts w:cstheme="minorHAnsi"/>
            <w:lang w:val="en-CA"/>
          </w:rPr>
          <w:t>our</w:t>
        </w:r>
        <w:proofErr w:type="spellEnd"/>
        <w:r w:rsidR="005242C1">
          <w:rPr>
            <w:rFonts w:cstheme="minorHAnsi"/>
            <w:lang w:val="en-CA"/>
          </w:rPr>
          <w:t xml:space="preserve"> results indicate that</w:t>
        </w:r>
      </w:ins>
      <w:del w:id="259" w:author="Clemens" w:date="2021-11-12T10:45:00Z">
        <w:r w:rsidR="00093264" w:rsidRPr="003649B8" w:rsidDel="005242C1">
          <w:rPr>
            <w:rFonts w:cstheme="minorHAnsi"/>
            <w:lang w:val="en-CA"/>
          </w:rPr>
          <w:delText>,</w:delText>
        </w:r>
      </w:del>
      <w:r w:rsidR="00093264" w:rsidRPr="003649B8">
        <w:rPr>
          <w:rFonts w:cstheme="minorHAnsi"/>
          <w:lang w:val="en-CA"/>
        </w:rPr>
        <w:t xml:space="preserve"> </w:t>
      </w:r>
      <w:r w:rsidR="006219BE" w:rsidRPr="003649B8">
        <w:rPr>
          <w:rFonts w:cstheme="minorHAnsi"/>
          <w:lang w:val="en-CA"/>
        </w:rPr>
        <w:t xml:space="preserve">their likelihood to influence the group’s direction </w:t>
      </w:r>
      <w:r w:rsidR="00CF359E" w:rsidRPr="003649B8">
        <w:rPr>
          <w:rFonts w:cstheme="minorHAnsi"/>
          <w:lang w:val="en-CA"/>
        </w:rPr>
        <w:t xml:space="preserve">of movement increases with the speed at which they move towards </w:t>
      </w:r>
      <w:ins w:id="260" w:author="Irene Gaona" w:date="2021-11-11T17:33:00Z">
        <w:r w:rsidR="00923379">
          <w:rPr>
            <w:rFonts w:cstheme="minorHAnsi"/>
            <w:lang w:val="en-CA"/>
          </w:rPr>
          <w:t xml:space="preserve">a </w:t>
        </w:r>
      </w:ins>
      <w:del w:id="261" w:author="Irene Gaona" w:date="2021-11-11T17:33:00Z">
        <w:r w:rsidR="00CF359E" w:rsidRPr="003649B8" w:rsidDel="00923379">
          <w:rPr>
            <w:rFonts w:cstheme="minorHAnsi"/>
            <w:lang w:val="en-CA"/>
          </w:rPr>
          <w:delText>that</w:delText>
        </w:r>
      </w:del>
      <w:r w:rsidR="00CF359E" w:rsidRPr="003649B8">
        <w:rPr>
          <w:rFonts w:cstheme="minorHAnsi"/>
          <w:lang w:val="en-CA"/>
        </w:rPr>
        <w:t xml:space="preserve"> particular direction. </w:t>
      </w:r>
      <w:commentRangeStart w:id="262"/>
      <w:r w:rsidR="00CF359E" w:rsidRPr="003649B8">
        <w:rPr>
          <w:rFonts w:cstheme="minorHAnsi"/>
          <w:lang w:val="en-CA"/>
        </w:rPr>
        <w:t>This exemplifies how important the type of movement exhibited by a collective group are in determining the decision-making rules they follow.</w:t>
      </w:r>
      <w:r w:rsidR="00136998" w:rsidRPr="003649B8">
        <w:rPr>
          <w:rFonts w:cstheme="minorHAnsi"/>
          <w:lang w:val="en-CA"/>
        </w:rPr>
        <w:t xml:space="preserve"> </w:t>
      </w:r>
      <w:commentRangeEnd w:id="262"/>
      <w:r w:rsidR="00923379">
        <w:rPr>
          <w:rStyle w:val="CommentReference"/>
          <w:lang w:val="en-CA" w:bidi="he-IL"/>
        </w:rPr>
        <w:commentReference w:id="262"/>
      </w:r>
    </w:p>
    <w:p w14:paraId="383CE09B" w14:textId="2C9C466F" w:rsidR="00136998" w:rsidRPr="003649B8" w:rsidRDefault="00012DA5" w:rsidP="001F34A3">
      <w:pPr>
        <w:spacing w:line="360" w:lineRule="auto"/>
        <w:jc w:val="both"/>
        <w:rPr>
          <w:rFonts w:cstheme="minorHAnsi"/>
          <w:lang w:val="en-CA"/>
        </w:rPr>
      </w:pPr>
      <w:r w:rsidRPr="003649B8">
        <w:rPr>
          <w:rFonts w:cstheme="minorHAnsi"/>
          <w:lang w:val="en-CA"/>
        </w:rPr>
        <w:t xml:space="preserve">When looking for consistent differences between status across our 5 study groups, it appears that the dominant female </w:t>
      </w:r>
      <w:del w:id="263" w:author="Clemens" w:date="2021-11-12T10:46:00Z">
        <w:r w:rsidRPr="003649B8" w:rsidDel="005242C1">
          <w:rPr>
            <w:rFonts w:cstheme="minorHAnsi"/>
            <w:lang w:val="en-CA"/>
          </w:rPr>
          <w:delText>stick</w:delText>
        </w:r>
        <w:r w:rsidR="00A85F3C" w:rsidRPr="003649B8" w:rsidDel="005242C1">
          <w:rPr>
            <w:rFonts w:cstheme="minorHAnsi"/>
            <w:lang w:val="en-CA"/>
          </w:rPr>
          <w:delText>s</w:delText>
        </w:r>
        <w:r w:rsidRPr="003649B8" w:rsidDel="005242C1">
          <w:rPr>
            <w:rFonts w:cstheme="minorHAnsi"/>
            <w:lang w:val="en-CA"/>
          </w:rPr>
          <w:delText xml:space="preserve"> out from the other categories</w:delText>
        </w:r>
      </w:del>
      <w:ins w:id="264" w:author="Clemens" w:date="2021-11-12T10:46:00Z">
        <w:r w:rsidR="005242C1">
          <w:rPr>
            <w:rFonts w:cstheme="minorHAnsi"/>
            <w:lang w:val="en-CA"/>
          </w:rPr>
          <w:t xml:space="preserve">differs from other members in the </w:t>
        </w:r>
        <w:proofErr w:type="spellStart"/>
        <w:r w:rsidR="005242C1">
          <w:rPr>
            <w:rFonts w:cstheme="minorHAnsi"/>
            <w:lang w:val="en-CA"/>
          </w:rPr>
          <w:t>goup</w:t>
        </w:r>
      </w:ins>
      <w:proofErr w:type="spellEnd"/>
      <w:r w:rsidRPr="003649B8">
        <w:rPr>
          <w:rFonts w:cstheme="minorHAnsi"/>
          <w:lang w:val="en-CA"/>
        </w:rPr>
        <w:t>: she has indeed significantly higher turning influence</w:t>
      </w:r>
      <w:r w:rsidR="00E6792B" w:rsidRPr="003649B8">
        <w:rPr>
          <w:rFonts w:cstheme="minorHAnsi"/>
          <w:lang w:val="en-CA"/>
        </w:rPr>
        <w:t xml:space="preserve"> across all groups</w:t>
      </w:r>
      <w:r w:rsidRPr="003649B8">
        <w:rPr>
          <w:rFonts w:cstheme="minorHAnsi"/>
          <w:lang w:val="en-CA"/>
        </w:rPr>
        <w:t>, meaning that the rest of the group is much more likely to move towards the same direction where she just moved to, than any other statuses</w:t>
      </w:r>
      <w:commentRangeStart w:id="265"/>
      <w:r w:rsidRPr="003649B8">
        <w:rPr>
          <w:rFonts w:cstheme="minorHAnsi"/>
          <w:lang w:val="en-CA"/>
        </w:rPr>
        <w:t>.</w:t>
      </w:r>
      <w:r w:rsidR="00E6792B" w:rsidRPr="003649B8">
        <w:rPr>
          <w:rFonts w:cstheme="minorHAnsi"/>
          <w:lang w:val="en-CA"/>
        </w:rPr>
        <w:t xml:space="preserve"> </w:t>
      </w:r>
      <w:r w:rsidR="00775249" w:rsidRPr="003649B8">
        <w:rPr>
          <w:rFonts w:cstheme="minorHAnsi"/>
          <w:lang w:val="en-CA"/>
        </w:rPr>
        <w:t>The dominant male is on the other hand not sig</w:t>
      </w:r>
      <w:commentRangeStart w:id="266"/>
      <w:r w:rsidR="00775249" w:rsidRPr="003649B8">
        <w:rPr>
          <w:rFonts w:cstheme="minorHAnsi"/>
          <w:lang w:val="en-CA"/>
        </w:rPr>
        <w:t xml:space="preserve">nificantly </w:t>
      </w:r>
      <w:commentRangeEnd w:id="266"/>
      <w:r w:rsidR="005242C1">
        <w:rPr>
          <w:rStyle w:val="CommentReference"/>
          <w:lang w:val="en-CA" w:bidi="he-IL"/>
        </w:rPr>
        <w:commentReference w:id="266"/>
      </w:r>
      <w:r w:rsidR="00775249" w:rsidRPr="003649B8">
        <w:rPr>
          <w:rFonts w:cstheme="minorHAnsi"/>
          <w:lang w:val="en-CA"/>
        </w:rPr>
        <w:t>more likely to attract the other members of the group than the remaining status categories.</w:t>
      </w:r>
      <w:commentRangeEnd w:id="265"/>
      <w:r w:rsidR="00923379">
        <w:rPr>
          <w:rStyle w:val="CommentReference"/>
          <w:lang w:val="en-CA" w:bidi="he-IL"/>
        </w:rPr>
        <w:commentReference w:id="265"/>
      </w:r>
      <w:r w:rsidR="00775249" w:rsidRPr="003649B8">
        <w:rPr>
          <w:rFonts w:cstheme="minorHAnsi"/>
          <w:lang w:val="en-CA"/>
        </w:rPr>
        <w:t xml:space="preserve"> This </w:t>
      </w:r>
      <w:r w:rsidR="00D53464" w:rsidRPr="003649B8">
        <w:rPr>
          <w:rFonts w:cstheme="minorHAnsi"/>
          <w:lang w:val="en-CA"/>
        </w:rPr>
        <w:t>pattern</w:t>
      </w:r>
      <w:r w:rsidR="00775249" w:rsidRPr="003649B8">
        <w:rPr>
          <w:rFonts w:cstheme="minorHAnsi"/>
          <w:lang w:val="en-CA"/>
        </w:rPr>
        <w:t xml:space="preserve"> </w:t>
      </w:r>
      <w:r w:rsidR="0074345D" w:rsidRPr="003649B8">
        <w:rPr>
          <w:rFonts w:cstheme="minorHAnsi"/>
          <w:lang w:val="en-CA"/>
        </w:rPr>
        <w:t>is likely</w:t>
      </w:r>
      <w:r w:rsidR="00775249" w:rsidRPr="003649B8">
        <w:rPr>
          <w:rFonts w:cstheme="minorHAnsi"/>
          <w:lang w:val="en-CA"/>
        </w:rPr>
        <w:t xml:space="preserve"> explained by the fact that</w:t>
      </w:r>
      <w:r w:rsidR="0074345D" w:rsidRPr="003649B8">
        <w:rPr>
          <w:rFonts w:cstheme="minorHAnsi"/>
          <w:lang w:val="en-CA"/>
        </w:rPr>
        <w:t xml:space="preserve"> </w:t>
      </w:r>
      <w:r w:rsidR="00D53464" w:rsidRPr="003649B8">
        <w:rPr>
          <w:rFonts w:cstheme="minorHAnsi"/>
          <w:lang w:val="en-CA"/>
        </w:rPr>
        <w:t>meerkat group territories vary very little within the course of their existence</w:t>
      </w:r>
      <w:r w:rsidR="00D756DE" w:rsidRPr="003649B8">
        <w:rPr>
          <w:rFonts w:cstheme="minorHAnsi"/>
          <w:lang w:val="en-CA"/>
        </w:rPr>
        <w:t xml:space="preserve"> (REF)</w:t>
      </w:r>
      <w:r w:rsidR="00D53464" w:rsidRPr="003649B8">
        <w:rPr>
          <w:rFonts w:cstheme="minorHAnsi"/>
          <w:lang w:val="en-CA"/>
        </w:rPr>
        <w:t xml:space="preserve">, so individuals who have spent more time within a given group are therefore the most experienced ones in terms of navigating within this group’s home range, and should thus be more likely to be followed by other less experienced individuals. </w:t>
      </w:r>
      <w:commentRangeStart w:id="267"/>
      <w:commentRangeStart w:id="268"/>
      <w:r w:rsidR="00D756DE" w:rsidRPr="003649B8">
        <w:rPr>
          <w:rFonts w:cstheme="minorHAnsi"/>
          <w:lang w:val="en-CA"/>
        </w:rPr>
        <w:t>It turns out that dominant males, though often older than their female counterpart, are usually dispersers who grew up in a</w:t>
      </w:r>
      <w:r w:rsidR="0040597D" w:rsidRPr="003649B8">
        <w:rPr>
          <w:rFonts w:cstheme="minorHAnsi"/>
          <w:lang w:val="en-CA"/>
        </w:rPr>
        <w:t xml:space="preserve"> different</w:t>
      </w:r>
      <w:r w:rsidR="00D756DE" w:rsidRPr="003649B8">
        <w:rPr>
          <w:rFonts w:cstheme="minorHAnsi"/>
          <w:lang w:val="en-CA"/>
        </w:rPr>
        <w:t xml:space="preserve"> group than the one they end up “dominating”, while </w:t>
      </w:r>
      <w:r w:rsidR="0074345D" w:rsidRPr="003649B8">
        <w:rPr>
          <w:rFonts w:cstheme="minorHAnsi"/>
          <w:lang w:val="en-CA"/>
        </w:rPr>
        <w:t>dominant females</w:t>
      </w:r>
      <w:r w:rsidR="00775249" w:rsidRPr="003649B8">
        <w:rPr>
          <w:rFonts w:cstheme="minorHAnsi"/>
          <w:lang w:val="en-CA"/>
        </w:rPr>
        <w:t xml:space="preserve"> </w:t>
      </w:r>
      <w:r w:rsidR="0040597D" w:rsidRPr="003649B8">
        <w:rPr>
          <w:rFonts w:cstheme="minorHAnsi"/>
          <w:lang w:val="en-CA"/>
        </w:rPr>
        <w:t xml:space="preserve">don’t disperse and </w:t>
      </w:r>
      <w:r w:rsidR="002B6760" w:rsidRPr="003649B8">
        <w:rPr>
          <w:rFonts w:cstheme="minorHAnsi"/>
          <w:lang w:val="en-CA"/>
        </w:rPr>
        <w:t xml:space="preserve">are usually the </w:t>
      </w:r>
      <w:r w:rsidR="0074345D" w:rsidRPr="003649B8">
        <w:rPr>
          <w:rFonts w:cstheme="minorHAnsi"/>
          <w:lang w:val="en-CA"/>
        </w:rPr>
        <w:t>eldest individuals to have been born in the</w:t>
      </w:r>
      <w:r w:rsidR="00D756DE" w:rsidRPr="003649B8">
        <w:rPr>
          <w:rFonts w:cstheme="minorHAnsi"/>
          <w:lang w:val="en-CA"/>
        </w:rPr>
        <w:t>ir</w:t>
      </w:r>
      <w:r w:rsidR="0074345D" w:rsidRPr="003649B8">
        <w:rPr>
          <w:rFonts w:cstheme="minorHAnsi"/>
          <w:lang w:val="en-CA"/>
        </w:rPr>
        <w:t xml:space="preserve"> group</w:t>
      </w:r>
      <w:r w:rsidR="00D756DE" w:rsidRPr="003649B8">
        <w:rPr>
          <w:rFonts w:cstheme="minorHAnsi"/>
          <w:lang w:val="en-CA"/>
        </w:rPr>
        <w:t xml:space="preserve"> (REF)</w:t>
      </w:r>
      <w:commentRangeEnd w:id="267"/>
      <w:r w:rsidR="00923379">
        <w:rPr>
          <w:rStyle w:val="CommentReference"/>
          <w:lang w:val="en-CA" w:bidi="he-IL"/>
        </w:rPr>
        <w:commentReference w:id="267"/>
      </w:r>
      <w:r w:rsidR="00D756DE" w:rsidRPr="003649B8">
        <w:rPr>
          <w:rFonts w:cstheme="minorHAnsi"/>
          <w:lang w:val="en-CA"/>
        </w:rPr>
        <w:t>.</w:t>
      </w:r>
      <w:commentRangeEnd w:id="268"/>
      <w:r w:rsidR="005242C1">
        <w:rPr>
          <w:rStyle w:val="CommentReference"/>
          <w:lang w:val="en-CA" w:bidi="he-IL"/>
        </w:rPr>
        <w:commentReference w:id="268"/>
      </w:r>
      <w:r w:rsidR="00D756DE" w:rsidRPr="003649B8">
        <w:rPr>
          <w:rFonts w:cstheme="minorHAnsi"/>
          <w:lang w:val="en-CA"/>
        </w:rPr>
        <w:t xml:space="preserve"> This is the case for all 5 groups</w:t>
      </w:r>
      <w:r w:rsidR="0040597D" w:rsidRPr="003649B8">
        <w:rPr>
          <w:rFonts w:cstheme="minorHAnsi"/>
          <w:lang w:val="en-CA"/>
        </w:rPr>
        <w:t xml:space="preserve"> we studied here, with the exception of NQ21, </w:t>
      </w:r>
      <w:commentRangeStart w:id="269"/>
      <w:r w:rsidR="0040597D" w:rsidRPr="003649B8">
        <w:rPr>
          <w:rFonts w:cstheme="minorHAnsi"/>
          <w:lang w:val="en-CA"/>
        </w:rPr>
        <w:t xml:space="preserve">where 2 subordinate individuals </w:t>
      </w:r>
      <w:commentRangeEnd w:id="269"/>
      <w:r w:rsidR="006B42EF">
        <w:rPr>
          <w:rStyle w:val="CommentReference"/>
          <w:lang w:val="en-CA" w:bidi="he-IL"/>
        </w:rPr>
        <w:commentReference w:id="269"/>
      </w:r>
      <w:r w:rsidR="0040597D" w:rsidRPr="003649B8">
        <w:rPr>
          <w:rFonts w:cstheme="minorHAnsi"/>
          <w:lang w:val="en-CA"/>
        </w:rPr>
        <w:t xml:space="preserve">were born in the same litter as the dominant female, and it is noteworthy that they too had </w:t>
      </w:r>
      <w:commentRangeStart w:id="270"/>
      <w:r w:rsidR="0040597D" w:rsidRPr="003649B8">
        <w:rPr>
          <w:rFonts w:cstheme="minorHAnsi"/>
          <w:lang w:val="en-CA"/>
        </w:rPr>
        <w:t xml:space="preserve">substantially higher turning influence scores than other individuals </w:t>
      </w:r>
      <w:commentRangeStart w:id="271"/>
      <w:r w:rsidR="0040597D" w:rsidRPr="003649B8">
        <w:rPr>
          <w:rFonts w:cstheme="minorHAnsi"/>
          <w:lang w:val="en-CA"/>
        </w:rPr>
        <w:t>in their group</w:t>
      </w:r>
      <w:commentRangeEnd w:id="270"/>
      <w:r w:rsidR="006B42EF">
        <w:rPr>
          <w:rStyle w:val="CommentReference"/>
          <w:lang w:val="en-CA" w:bidi="he-IL"/>
        </w:rPr>
        <w:commentReference w:id="270"/>
      </w:r>
      <w:r w:rsidR="0040597D" w:rsidRPr="003649B8">
        <w:rPr>
          <w:rFonts w:cstheme="minorHAnsi"/>
          <w:lang w:val="en-CA"/>
        </w:rPr>
        <w:t xml:space="preserve">. </w:t>
      </w:r>
      <w:commentRangeEnd w:id="271"/>
      <w:r w:rsidR="000B0410">
        <w:rPr>
          <w:rStyle w:val="CommentReference"/>
          <w:lang w:val="en-CA" w:bidi="he-IL"/>
        </w:rPr>
        <w:commentReference w:id="271"/>
      </w:r>
      <w:r w:rsidR="004B506E" w:rsidRPr="003649B8">
        <w:rPr>
          <w:rFonts w:cstheme="minorHAnsi"/>
          <w:lang w:val="en-CA"/>
        </w:rPr>
        <w:t xml:space="preserve">It is however surprising that we found no differences in influence between subordinate statuses, as according to our reasoning older statuses would be expected to have more </w:t>
      </w:r>
      <w:commentRangeStart w:id="272"/>
      <w:r w:rsidR="004B506E" w:rsidRPr="003649B8">
        <w:rPr>
          <w:rFonts w:cstheme="minorHAnsi"/>
          <w:lang w:val="en-CA"/>
        </w:rPr>
        <w:t>influence</w:t>
      </w:r>
      <w:commentRangeEnd w:id="272"/>
      <w:r w:rsidR="006B42EF">
        <w:rPr>
          <w:rStyle w:val="CommentReference"/>
          <w:lang w:val="en-CA" w:bidi="he-IL"/>
        </w:rPr>
        <w:commentReference w:id="272"/>
      </w:r>
      <w:r w:rsidR="004B506E" w:rsidRPr="003649B8">
        <w:rPr>
          <w:rFonts w:cstheme="minorHAnsi"/>
          <w:lang w:val="en-CA"/>
        </w:rPr>
        <w:t>. It is thus likely that k</w:t>
      </w:r>
      <w:r w:rsidR="0040597D" w:rsidRPr="003649B8">
        <w:rPr>
          <w:rFonts w:cstheme="minorHAnsi"/>
          <w:lang w:val="en-CA"/>
        </w:rPr>
        <w:t>nowledge of the home range</w:t>
      </w:r>
      <w:r w:rsidR="00A66D30" w:rsidRPr="003649B8">
        <w:rPr>
          <w:rFonts w:cstheme="minorHAnsi"/>
          <w:lang w:val="en-CA"/>
        </w:rPr>
        <w:t xml:space="preserve">, </w:t>
      </w:r>
      <w:r w:rsidR="004B506E" w:rsidRPr="003649B8">
        <w:rPr>
          <w:rFonts w:cstheme="minorHAnsi"/>
          <w:lang w:val="en-CA"/>
        </w:rPr>
        <w:t>in combination with</w:t>
      </w:r>
      <w:r w:rsidR="00A66D30" w:rsidRPr="003649B8">
        <w:rPr>
          <w:rFonts w:cstheme="minorHAnsi"/>
          <w:lang w:val="en-CA"/>
        </w:rPr>
        <w:t xml:space="preserve"> dominance status,</w:t>
      </w:r>
      <w:r w:rsidR="0040597D" w:rsidRPr="003649B8">
        <w:rPr>
          <w:rFonts w:cstheme="minorHAnsi"/>
          <w:lang w:val="en-CA"/>
        </w:rPr>
        <w:t xml:space="preserve"> </w:t>
      </w:r>
      <w:r w:rsidR="004B506E" w:rsidRPr="003649B8">
        <w:rPr>
          <w:rFonts w:cstheme="minorHAnsi"/>
          <w:lang w:val="en-CA"/>
        </w:rPr>
        <w:t>are</w:t>
      </w:r>
      <w:r w:rsidR="0040597D" w:rsidRPr="003649B8">
        <w:rPr>
          <w:rFonts w:cstheme="minorHAnsi"/>
          <w:lang w:val="en-CA"/>
        </w:rPr>
        <w:t xml:space="preserve"> </w:t>
      </w:r>
      <w:r w:rsidR="00A66D30" w:rsidRPr="003649B8">
        <w:rPr>
          <w:rFonts w:cstheme="minorHAnsi"/>
          <w:lang w:val="en-CA"/>
        </w:rPr>
        <w:t>trait</w:t>
      </w:r>
      <w:r w:rsidR="004B506E" w:rsidRPr="003649B8">
        <w:rPr>
          <w:rFonts w:cstheme="minorHAnsi"/>
          <w:lang w:val="en-CA"/>
        </w:rPr>
        <w:t>s</w:t>
      </w:r>
      <w:r w:rsidR="00A66D30" w:rsidRPr="003649B8">
        <w:rPr>
          <w:rFonts w:cstheme="minorHAnsi"/>
          <w:lang w:val="en-CA"/>
        </w:rPr>
        <w:t xml:space="preserve"> </w:t>
      </w:r>
      <w:r w:rsidR="004B506E" w:rsidRPr="003649B8">
        <w:rPr>
          <w:rFonts w:cstheme="minorHAnsi"/>
          <w:lang w:val="en-CA"/>
        </w:rPr>
        <w:t>significantly contributing to increase a</w:t>
      </w:r>
      <w:r w:rsidR="00A66D30" w:rsidRPr="003649B8">
        <w:rPr>
          <w:rFonts w:cstheme="minorHAnsi"/>
          <w:lang w:val="en-CA"/>
        </w:rPr>
        <w:t xml:space="preserve"> meerkat</w:t>
      </w:r>
      <w:r w:rsidR="004B506E" w:rsidRPr="003649B8">
        <w:rPr>
          <w:rFonts w:cstheme="minorHAnsi"/>
          <w:lang w:val="en-CA"/>
        </w:rPr>
        <w:t>’</w:t>
      </w:r>
      <w:r w:rsidR="00A66D30" w:rsidRPr="003649B8">
        <w:rPr>
          <w:rFonts w:cstheme="minorHAnsi"/>
          <w:lang w:val="en-CA"/>
        </w:rPr>
        <w:t>s high influence on the group’s direction of movement.</w:t>
      </w:r>
    </w:p>
    <w:p w14:paraId="23F506F9" w14:textId="785EB054" w:rsidR="0036157B" w:rsidRPr="003649B8" w:rsidRDefault="00EA3980" w:rsidP="00A66D30">
      <w:pPr>
        <w:spacing w:line="360" w:lineRule="auto"/>
        <w:jc w:val="both"/>
        <w:rPr>
          <w:rFonts w:cstheme="minorHAnsi"/>
          <w:lang w:val="en-CA"/>
        </w:rPr>
      </w:pPr>
      <w:r w:rsidRPr="003649B8">
        <w:rPr>
          <w:rFonts w:cstheme="minorHAnsi"/>
          <w:lang w:val="en-CA"/>
        </w:rPr>
        <w:t>On the opposite</w:t>
      </w:r>
      <w:r w:rsidR="00A66D30" w:rsidRPr="003649B8">
        <w:rPr>
          <w:rFonts w:cstheme="minorHAnsi"/>
          <w:lang w:val="en-CA"/>
        </w:rPr>
        <w:t>, there was no significant difference in speeding influence between statuses, meaning that different social statuses ha</w:t>
      </w:r>
      <w:r w:rsidR="00084403" w:rsidRPr="003649B8">
        <w:rPr>
          <w:rFonts w:cstheme="minorHAnsi"/>
          <w:lang w:val="en-CA"/>
        </w:rPr>
        <w:t>d</w:t>
      </w:r>
      <w:r w:rsidR="00A66D30" w:rsidRPr="003649B8">
        <w:rPr>
          <w:rFonts w:cstheme="minorHAnsi"/>
          <w:lang w:val="en-CA"/>
        </w:rPr>
        <w:t xml:space="preserve"> a similar chance </w:t>
      </w:r>
      <w:r w:rsidR="00314276" w:rsidRPr="003649B8">
        <w:rPr>
          <w:rFonts w:cstheme="minorHAnsi"/>
          <w:lang w:val="en-CA"/>
        </w:rPr>
        <w:t>of speeding</w:t>
      </w:r>
      <w:r w:rsidR="00084403" w:rsidRPr="003649B8">
        <w:rPr>
          <w:rFonts w:cstheme="minorHAnsi"/>
          <w:lang w:val="en-CA"/>
        </w:rPr>
        <w:t xml:space="preserve"> the group up when they were moving faster than the centroid, or slowing it down when moving slower than the centroid. The dominant female therefore </w:t>
      </w:r>
      <w:r w:rsidR="00FD333D" w:rsidRPr="003649B8">
        <w:rPr>
          <w:rFonts w:cstheme="minorHAnsi"/>
          <w:lang w:val="en-CA"/>
        </w:rPr>
        <w:t>seems to have more of a say over the direction of travel of the group, rather than it</w:t>
      </w:r>
      <w:ins w:id="273" w:author="Irene Gaona" w:date="2021-11-11T17:45:00Z">
        <w:r w:rsidR="006B42EF">
          <w:rPr>
            <w:rFonts w:cstheme="minorHAnsi"/>
            <w:lang w:val="en-CA"/>
          </w:rPr>
          <w:t>s</w:t>
        </w:r>
      </w:ins>
      <w:del w:id="274" w:author="Irene Gaona" w:date="2021-11-11T17:45:00Z">
        <w:r w:rsidR="00FD333D" w:rsidRPr="003649B8" w:rsidDel="006B42EF">
          <w:rPr>
            <w:rFonts w:cstheme="minorHAnsi"/>
            <w:lang w:val="en-CA"/>
          </w:rPr>
          <w:delText>’s</w:delText>
        </w:r>
      </w:del>
      <w:r w:rsidR="00FD333D" w:rsidRPr="003649B8">
        <w:rPr>
          <w:rFonts w:cstheme="minorHAnsi"/>
          <w:lang w:val="en-CA"/>
        </w:rPr>
        <w:t xml:space="preserve"> timing of departure</w:t>
      </w:r>
      <w:r w:rsidR="000557BD" w:rsidRPr="003649B8">
        <w:rPr>
          <w:rFonts w:cstheme="minorHAnsi"/>
          <w:lang w:val="en-CA"/>
        </w:rPr>
        <w:t>, for which the decision</w:t>
      </w:r>
      <w:ins w:id="275" w:author="Clemens" w:date="2021-11-12T10:52:00Z">
        <w:r w:rsidR="000B0410">
          <w:rPr>
            <w:rFonts w:cstheme="minorHAnsi"/>
            <w:lang w:val="en-CA"/>
          </w:rPr>
          <w:t>s</w:t>
        </w:r>
      </w:ins>
      <w:r w:rsidR="000557BD" w:rsidRPr="003649B8">
        <w:rPr>
          <w:rFonts w:cstheme="minorHAnsi"/>
          <w:lang w:val="en-CA"/>
        </w:rPr>
        <w:t xml:space="preserve"> seems </w:t>
      </w:r>
      <w:del w:id="276" w:author="Clemens" w:date="2021-11-12T10:52:00Z">
        <w:r w:rsidR="000557BD" w:rsidRPr="003649B8" w:rsidDel="000B0410">
          <w:rPr>
            <w:rFonts w:cstheme="minorHAnsi"/>
            <w:lang w:val="en-CA"/>
          </w:rPr>
          <w:delText>more distributed among individuals</w:delText>
        </w:r>
      </w:del>
      <w:ins w:id="277" w:author="Clemens" w:date="2021-11-12T10:52:00Z">
        <w:r w:rsidR="000B0410">
          <w:rPr>
            <w:rFonts w:cstheme="minorHAnsi"/>
            <w:lang w:val="en-CA"/>
          </w:rPr>
          <w:t>to be more evenly taken by different individuals</w:t>
        </w:r>
      </w:ins>
      <w:r w:rsidR="00FD333D" w:rsidRPr="003649B8">
        <w:rPr>
          <w:rFonts w:cstheme="minorHAnsi"/>
          <w:lang w:val="en-CA"/>
        </w:rPr>
        <w:t xml:space="preserve">. </w:t>
      </w:r>
      <w:r w:rsidR="000F5ABC" w:rsidRPr="003649B8">
        <w:rPr>
          <w:rFonts w:cstheme="minorHAnsi"/>
          <w:lang w:val="en-CA"/>
        </w:rPr>
        <w:fldChar w:fldCharType="begin"/>
      </w:r>
      <w:r w:rsidR="000F5ABC" w:rsidRPr="003649B8">
        <w:rPr>
          <w:rFonts w:cstheme="minorHAnsi"/>
          <w:lang w:val="en-CA"/>
        </w:rPr>
        <w:instrText xml:space="preserve"> ADDIN ZOTERO_ITEM CSL_CITATION {"citationID":"1GO7gt69","properties":{"formattedCitation":"(Conradt and Roper 2010)","plainCitation":"(Conradt and Roper 2010)","noteIndex":0},"citationItems":[{"id":548,"uris":["http://zotero.org/users/5080349/items/627BS38H"],"uri":["http://zotero.org/users/5080349/items/627BS38H"],"itemData":{"id":548,"type":"article-journal","abstract":"A group of animals can only move cohesively, if group members \"somehow\" reach a consensus about the timing (e.g., start) and the spatial direction/destination of the collective movement. Timing and spatial decisions usually differ with respect to the continuity of their cost/benefit distribution in such a way that, in principle, compromises are much more feasible in timing decision (e.g., median preferred time) than they are in spatial decisions. The consequence is that consensus costs connected to collective timing decisions are usually less skewed amongst group members than are consensus costs connected to spatial decisions. This, in turn, influences the evolution of decision sharing: sharing in timing decisions is most likely to evolve when conflicts are high relative to group cohesion benefits, while sharing in spatial decisions is most likely to evolve in the opposite situation. We discuss the implications of these differences for the study of collective movement decisions.","container-title":"Behavioural processes","DOI":"10.1016/j.beproc.2010.03.005","page":"675-677","title":"Deciding group movements: where and when to go.","volume":"84","author":[{"family":"Conradt","given":"Larissa"},{"family":"Roper","given":"Timothy J"}],"issued":{"date-parts":[["2010",7]]}}}],"schema":"https://github.com/citation-style-language/schema/raw/master/csl-citation.json"} </w:instrText>
      </w:r>
      <w:r w:rsidR="000F5ABC" w:rsidRPr="003649B8">
        <w:rPr>
          <w:rFonts w:cstheme="minorHAnsi"/>
          <w:lang w:val="en-CA"/>
        </w:rPr>
        <w:fldChar w:fldCharType="separate"/>
      </w:r>
      <w:r w:rsidR="000F5ABC" w:rsidRPr="003649B8">
        <w:rPr>
          <w:rFonts w:cstheme="minorHAnsi"/>
          <w:lang w:val="en-CA"/>
        </w:rPr>
        <w:t xml:space="preserve">Conradt and Roper </w:t>
      </w:r>
      <w:r w:rsidR="00580574" w:rsidRPr="003649B8">
        <w:rPr>
          <w:rFonts w:cstheme="minorHAnsi"/>
          <w:lang w:val="en-CA"/>
        </w:rPr>
        <w:t>(</w:t>
      </w:r>
      <w:r w:rsidR="000F5ABC" w:rsidRPr="003649B8">
        <w:rPr>
          <w:rFonts w:cstheme="minorHAnsi"/>
          <w:lang w:val="en-CA"/>
        </w:rPr>
        <w:t>2010)</w:t>
      </w:r>
      <w:r w:rsidR="000F5ABC" w:rsidRPr="003649B8">
        <w:rPr>
          <w:rFonts w:cstheme="minorHAnsi"/>
          <w:lang w:val="en-CA"/>
        </w:rPr>
        <w:fldChar w:fldCharType="end"/>
      </w:r>
      <w:r w:rsidR="000F5ABC" w:rsidRPr="003649B8">
        <w:rPr>
          <w:rFonts w:cstheme="minorHAnsi"/>
          <w:lang w:val="en-CA"/>
        </w:rPr>
        <w:t xml:space="preserve"> </w:t>
      </w:r>
      <w:r w:rsidR="000557BD" w:rsidRPr="003649B8">
        <w:rPr>
          <w:rFonts w:cstheme="minorHAnsi"/>
          <w:lang w:val="en-CA"/>
        </w:rPr>
        <w:t xml:space="preserve">predicted that shared decision-making on activity timing was likely to evolve either in social groups where the benefits of group cohesion was low, or where the cost of consensus was high (some individual </w:t>
      </w:r>
      <w:r w:rsidR="00580574" w:rsidRPr="003649B8">
        <w:rPr>
          <w:rFonts w:cstheme="minorHAnsi"/>
          <w:lang w:val="en-CA"/>
        </w:rPr>
        <w:t>paying</w:t>
      </w:r>
      <w:r w:rsidR="000557BD" w:rsidRPr="003649B8">
        <w:rPr>
          <w:rFonts w:cstheme="minorHAnsi"/>
          <w:lang w:val="en-CA"/>
        </w:rPr>
        <w:t xml:space="preserve"> a high price for agreeing on the decision of others). In meerkat</w:t>
      </w:r>
      <w:r w:rsidR="006A15A1" w:rsidRPr="003649B8">
        <w:rPr>
          <w:rFonts w:cstheme="minorHAnsi"/>
          <w:lang w:val="en-CA"/>
        </w:rPr>
        <w:t>s</w:t>
      </w:r>
      <w:r w:rsidR="000557BD" w:rsidRPr="003649B8">
        <w:rPr>
          <w:rFonts w:cstheme="minorHAnsi"/>
          <w:lang w:val="en-CA"/>
        </w:rPr>
        <w:t xml:space="preserve">, the </w:t>
      </w:r>
      <w:r w:rsidR="000557BD" w:rsidRPr="003649B8">
        <w:rPr>
          <w:rFonts w:cstheme="minorHAnsi"/>
          <w:lang w:val="en-CA"/>
        </w:rPr>
        <w:lastRenderedPageBreak/>
        <w:t xml:space="preserve">former </w:t>
      </w:r>
      <w:r w:rsidR="006A15A1" w:rsidRPr="003649B8">
        <w:rPr>
          <w:rFonts w:cstheme="minorHAnsi"/>
          <w:lang w:val="en-CA"/>
        </w:rPr>
        <w:t>can be ruled out as survival chances are drastically reduced for lone individuals</w:t>
      </w:r>
      <w:r w:rsidR="00314276" w:rsidRPr="003649B8">
        <w:rPr>
          <w:rFonts w:cstheme="minorHAnsi"/>
          <w:lang w:val="en-CA"/>
        </w:rPr>
        <w:t xml:space="preserve"> (REF)</w:t>
      </w:r>
      <w:r w:rsidR="006A15A1" w:rsidRPr="003649B8">
        <w:rPr>
          <w:rFonts w:cstheme="minorHAnsi"/>
          <w:lang w:val="en-CA"/>
        </w:rPr>
        <w:t xml:space="preserve">. However, individuals within a meerkat group differ a lot in terms of their physical conditions, energy requirements or foraging success, </w:t>
      </w:r>
      <w:r w:rsidR="005349EE" w:rsidRPr="003649B8">
        <w:rPr>
          <w:rFonts w:cstheme="minorHAnsi"/>
          <w:lang w:val="en-CA"/>
        </w:rPr>
        <w:t xml:space="preserve">and in addition, the main timing imperative for meerkats is likely to </w:t>
      </w:r>
      <w:r w:rsidR="002261F2" w:rsidRPr="003649B8">
        <w:rPr>
          <w:rFonts w:cstheme="minorHAnsi"/>
          <w:lang w:val="en-CA"/>
        </w:rPr>
        <w:t xml:space="preserve">be </w:t>
      </w:r>
      <w:r w:rsidR="005349EE" w:rsidRPr="003649B8">
        <w:rPr>
          <w:rFonts w:cstheme="minorHAnsi"/>
          <w:lang w:val="en-CA"/>
        </w:rPr>
        <w:t>get</w:t>
      </w:r>
      <w:r w:rsidR="002261F2" w:rsidRPr="003649B8">
        <w:rPr>
          <w:rFonts w:cstheme="minorHAnsi"/>
          <w:lang w:val="en-CA"/>
        </w:rPr>
        <w:t>ting</w:t>
      </w:r>
      <w:r w:rsidR="005349EE" w:rsidRPr="003649B8">
        <w:rPr>
          <w:rFonts w:cstheme="minorHAnsi"/>
          <w:lang w:val="en-CA"/>
        </w:rPr>
        <w:t xml:space="preserve"> back to one of the sleeping burrows distributed throughout their territory before night falls. T</w:t>
      </w:r>
      <w:r w:rsidR="006A15A1" w:rsidRPr="003649B8">
        <w:rPr>
          <w:rFonts w:cstheme="minorHAnsi"/>
          <w:lang w:val="en-CA"/>
        </w:rPr>
        <w:t>herefore</w:t>
      </w:r>
      <w:ins w:id="278" w:author="Irene Gaona" w:date="2021-11-11T17:47:00Z">
        <w:r w:rsidR="006B42EF">
          <w:rPr>
            <w:rFonts w:cstheme="minorHAnsi"/>
            <w:lang w:val="en-CA"/>
          </w:rPr>
          <w:t>,</w:t>
        </w:r>
      </w:ins>
      <w:r w:rsidR="006A15A1" w:rsidRPr="003649B8">
        <w:rPr>
          <w:rFonts w:cstheme="minorHAnsi"/>
          <w:lang w:val="en-CA"/>
        </w:rPr>
        <w:t xml:space="preserve"> </w:t>
      </w:r>
      <w:r w:rsidR="005349EE" w:rsidRPr="003649B8">
        <w:rPr>
          <w:rFonts w:cstheme="minorHAnsi"/>
          <w:lang w:val="en-CA"/>
        </w:rPr>
        <w:t xml:space="preserve">during the day, successful individuals might </w:t>
      </w:r>
      <w:r w:rsidR="00580574" w:rsidRPr="003649B8">
        <w:rPr>
          <w:rFonts w:cstheme="minorHAnsi"/>
          <w:lang w:val="en-CA"/>
        </w:rPr>
        <w:t>pay a low</w:t>
      </w:r>
      <w:r w:rsidR="005349EE" w:rsidRPr="003649B8">
        <w:rPr>
          <w:rFonts w:cstheme="minorHAnsi"/>
          <w:lang w:val="en-CA"/>
        </w:rPr>
        <w:t xml:space="preserve"> price if the group stays longer in a given foraging patch</w:t>
      </w:r>
      <w:ins w:id="279" w:author="Irene Gaona" w:date="2021-11-11T17:48:00Z">
        <w:r w:rsidR="006B42EF">
          <w:rPr>
            <w:rFonts w:cstheme="minorHAnsi"/>
            <w:lang w:val="en-CA"/>
          </w:rPr>
          <w:t xml:space="preserve">. Contrary, </w:t>
        </w:r>
      </w:ins>
      <w:del w:id="280" w:author="Irene Gaona" w:date="2021-11-11T17:48:00Z">
        <w:r w:rsidR="005349EE" w:rsidRPr="003649B8" w:rsidDel="006B42EF">
          <w:rPr>
            <w:rFonts w:cstheme="minorHAnsi"/>
            <w:lang w:val="en-CA"/>
          </w:rPr>
          <w:delText xml:space="preserve">, but </w:delText>
        </w:r>
      </w:del>
      <w:r w:rsidR="005349EE" w:rsidRPr="003649B8">
        <w:rPr>
          <w:rFonts w:cstheme="minorHAnsi"/>
          <w:lang w:val="en-CA"/>
        </w:rPr>
        <w:t xml:space="preserve">unsuccessful or more needy </w:t>
      </w:r>
      <w:r w:rsidR="002261F2" w:rsidRPr="003649B8">
        <w:rPr>
          <w:rFonts w:cstheme="minorHAnsi"/>
          <w:lang w:val="en-CA"/>
        </w:rPr>
        <w:t>ones would</w:t>
      </w:r>
      <w:ins w:id="281" w:author="Irene Gaona" w:date="2021-11-11T17:48:00Z">
        <w:r w:rsidR="006B42EF">
          <w:rPr>
            <w:rFonts w:cstheme="minorHAnsi"/>
            <w:lang w:val="en-CA"/>
          </w:rPr>
          <w:t>,</w:t>
        </w:r>
      </w:ins>
      <w:r w:rsidR="002261F2" w:rsidRPr="003649B8">
        <w:rPr>
          <w:rFonts w:cstheme="minorHAnsi"/>
          <w:lang w:val="en-CA"/>
        </w:rPr>
        <w:t xml:space="preserve"> on the opposite</w:t>
      </w:r>
      <w:ins w:id="282" w:author="Irene Gaona" w:date="2021-11-11T17:48:00Z">
        <w:r w:rsidR="006B42EF">
          <w:rPr>
            <w:rFonts w:cstheme="minorHAnsi"/>
            <w:lang w:val="en-CA"/>
          </w:rPr>
          <w:t>,</w:t>
        </w:r>
      </w:ins>
      <w:r w:rsidR="002261F2" w:rsidRPr="003649B8">
        <w:rPr>
          <w:rFonts w:cstheme="minorHAnsi"/>
          <w:lang w:val="en-CA"/>
        </w:rPr>
        <w:t xml:space="preserve"> suffer a high</w:t>
      </w:r>
      <w:ins w:id="283" w:author="Irene Gaona" w:date="2021-11-11T17:48:00Z">
        <w:r w:rsidR="006B42EF">
          <w:rPr>
            <w:rFonts w:cstheme="minorHAnsi"/>
            <w:lang w:val="en-CA"/>
          </w:rPr>
          <w:t>er</w:t>
        </w:r>
      </w:ins>
      <w:r w:rsidR="002261F2" w:rsidRPr="003649B8">
        <w:rPr>
          <w:rFonts w:cstheme="minorHAnsi"/>
          <w:lang w:val="en-CA"/>
        </w:rPr>
        <w:t xml:space="preserve"> cost if the group departs too early,</w:t>
      </w:r>
      <w:r w:rsidR="006A15A1" w:rsidRPr="003649B8">
        <w:rPr>
          <w:rFonts w:cstheme="minorHAnsi"/>
          <w:lang w:val="en-CA"/>
        </w:rPr>
        <w:t xml:space="preserve"> on the decision of one or a few influential individuals. </w:t>
      </w:r>
      <w:r w:rsidR="00580574" w:rsidRPr="003649B8">
        <w:rPr>
          <w:rFonts w:cstheme="minorHAnsi"/>
          <w:lang w:val="en-CA"/>
        </w:rPr>
        <w:t>It would then make sense that decision</w:t>
      </w:r>
      <w:r w:rsidR="009E2E5F" w:rsidRPr="003649B8">
        <w:rPr>
          <w:rFonts w:cstheme="minorHAnsi"/>
          <w:lang w:val="en-CA"/>
        </w:rPr>
        <w:t>s</w:t>
      </w:r>
      <w:r w:rsidR="00580574" w:rsidRPr="003649B8">
        <w:rPr>
          <w:rFonts w:cstheme="minorHAnsi"/>
          <w:lang w:val="en-CA"/>
        </w:rPr>
        <w:t xml:space="preserve"> regarding timing of departure would be </w:t>
      </w:r>
      <w:r w:rsidR="009E2E5F" w:rsidRPr="003649B8">
        <w:rPr>
          <w:rFonts w:cstheme="minorHAnsi"/>
          <w:lang w:val="en-CA"/>
        </w:rPr>
        <w:t>shared across individuals, depending on their specific need at a given moment.</w:t>
      </w:r>
      <w:r w:rsidR="00580574" w:rsidRPr="003649B8">
        <w:rPr>
          <w:rFonts w:cstheme="minorHAnsi"/>
          <w:lang w:val="en-CA"/>
        </w:rPr>
        <w:t xml:space="preserve"> </w:t>
      </w:r>
      <w:commentRangeStart w:id="284"/>
      <w:proofErr w:type="spellStart"/>
      <w:r w:rsidR="002261F2" w:rsidRPr="003649B8">
        <w:rPr>
          <w:rFonts w:cstheme="minorHAnsi"/>
          <w:lang w:val="en-CA"/>
        </w:rPr>
        <w:t>Chorum</w:t>
      </w:r>
      <w:proofErr w:type="spellEnd"/>
      <w:r w:rsidR="002261F2" w:rsidRPr="003649B8">
        <w:rPr>
          <w:rFonts w:cstheme="minorHAnsi"/>
          <w:lang w:val="en-CA"/>
        </w:rPr>
        <w:t xml:space="preserve"> mechanisms, akin to a voting process by which a certain threshold of individuals giving a specific type of call is required for the group to start moving, has already been shown in meerkats</w:t>
      </w:r>
      <w:r w:rsidR="00580574" w:rsidRPr="003649B8">
        <w:rPr>
          <w:rFonts w:cstheme="minorHAnsi"/>
          <w:lang w:val="en-CA"/>
        </w:rPr>
        <w:t xml:space="preserve"> </w:t>
      </w:r>
      <w:commentRangeEnd w:id="284"/>
      <w:r w:rsidR="000B0410">
        <w:rPr>
          <w:rStyle w:val="CommentReference"/>
          <w:lang w:val="en-CA" w:bidi="he-IL"/>
        </w:rPr>
        <w:commentReference w:id="284"/>
      </w:r>
      <w:r w:rsidR="00580574" w:rsidRPr="003649B8">
        <w:rPr>
          <w:rFonts w:cstheme="minorHAnsi"/>
          <w:lang w:val="en-CA"/>
        </w:rPr>
        <w:fldChar w:fldCharType="begin"/>
      </w:r>
      <w:r w:rsidR="00580574" w:rsidRPr="003649B8">
        <w:rPr>
          <w:rFonts w:cstheme="minorHAnsi"/>
          <w:lang w:val="en-CA"/>
        </w:rPr>
        <w:instrText xml:space="preserve"> ADDIN ZOTERO_ITEM CSL_CITATION {"citationID":"KlRUIKKE","properties":{"formattedCitation":"(Bousquet et al. 2011)","plainCitation":"(Bousquet et al. 2011)","noteIndex":0},"citationItems":[{"id":522,"uris":["http://zotero.org/users/5080349/items/3MGVF5AS"],"uri":["http://zotero.org/users/5080349/items/3MGVF5AS"],"itemData":{"id":522,"type":"article-journal","abstract":"Members of social groups need to coordinate their behaviour when choosing between alternative activities. Consensus decisions enable group members to maintain group cohesion and one way to reach consensus is to rely on quorums. A quorum response is where the probability of an activity change sharply increases with the number of individuals supporting the new activity. Here, we investigated how meerkats (Suricata suricatta) use vocalizations in the context of movement decisions. Moving calls emitted by meerkats increased the speed of the group, with a sharp increase in the probability of changing foraging patch when the number of group members joining the chorus increased from two up to three. These calls had no apparent effect on the group's movement direction. When dominant individuals were involved in the chorus, the group's reaction was not stronger than when only subordinates called. Groups only increased speed in response to playbacks of moving calls from one individual when other group members emitted moving calls as well. The voting mechanism linked to a quorum probably allows meerkat groups to change foraging patches cohesively with increased speed. Such vocal coordination may reflect an aggregation rule linking individual assessment of foraging patch quality to group travel route.","container-title":"Proceedings of the Royal Society of London B: Biological Sciences","DOI":"10.1098/rspb.2010.1739","ISSN":"0962-8452, 1471-2954","issue":"1711","language":"en","note":"PMID: 21047853","page":"1482-1488","source":"rspb.royalsocietypublishing.org","title":"Moving calls: a vocal mechanism underlying quorum decisions in cohesive groups","title-short":"Moving calls","volume":"278","author":[{"family":"Bousquet","given":"Christophe A. H."},{"family":"Sumpter","given":"David J. T."},{"family":"Manser","given":"Marta B."}],"issued":{"date-parts":[["2011",5,22]]}}}],"schema":"https://github.com/citation-style-language/schema/raw/master/csl-citation.json"} </w:instrText>
      </w:r>
      <w:r w:rsidR="00580574" w:rsidRPr="003649B8">
        <w:rPr>
          <w:rFonts w:cstheme="minorHAnsi"/>
          <w:lang w:val="en-CA"/>
        </w:rPr>
        <w:fldChar w:fldCharType="separate"/>
      </w:r>
      <w:r w:rsidR="00580574" w:rsidRPr="003649B8">
        <w:rPr>
          <w:rFonts w:cstheme="minorHAnsi"/>
          <w:lang w:val="en-CA"/>
        </w:rPr>
        <w:t>(Bousquet et al. 2011)</w:t>
      </w:r>
      <w:r w:rsidR="00580574" w:rsidRPr="003649B8">
        <w:rPr>
          <w:rFonts w:cstheme="minorHAnsi"/>
          <w:lang w:val="en-CA"/>
        </w:rPr>
        <w:fldChar w:fldCharType="end"/>
      </w:r>
      <w:r w:rsidR="002261F2" w:rsidRPr="003649B8">
        <w:rPr>
          <w:rFonts w:cstheme="minorHAnsi"/>
          <w:lang w:val="en-CA"/>
        </w:rPr>
        <w:t xml:space="preserve">, and it would be very interesting to study how this mechanism relates to individual foraging success. </w:t>
      </w:r>
      <w:r w:rsidR="00580574" w:rsidRPr="003649B8">
        <w:rPr>
          <w:rFonts w:cstheme="minorHAnsi"/>
          <w:lang w:val="en-CA"/>
        </w:rPr>
        <w:t>Contrary to timing decision, wrong decisions regarding the direction of movement could end up being very costly for all individuals in the groups, as they could end up in a location with little food</w:t>
      </w:r>
      <w:r w:rsidR="009E2E5F" w:rsidRPr="003649B8">
        <w:rPr>
          <w:rFonts w:cstheme="minorHAnsi"/>
          <w:lang w:val="en-CA"/>
        </w:rPr>
        <w:t>,</w:t>
      </w:r>
      <w:r w:rsidR="00580574" w:rsidRPr="003649B8">
        <w:rPr>
          <w:rFonts w:cstheme="minorHAnsi"/>
          <w:lang w:val="en-CA"/>
        </w:rPr>
        <w:t xml:space="preserve"> </w:t>
      </w:r>
      <w:del w:id="285" w:author="Irene Gaona" w:date="2021-11-11T17:49:00Z">
        <w:r w:rsidR="00580574" w:rsidRPr="003649B8" w:rsidDel="006B42EF">
          <w:rPr>
            <w:rFonts w:cstheme="minorHAnsi"/>
            <w:lang w:val="en-CA"/>
          </w:rPr>
          <w:delText xml:space="preserve">or </w:delText>
        </w:r>
      </w:del>
      <w:r w:rsidR="00580574" w:rsidRPr="003649B8">
        <w:rPr>
          <w:rFonts w:cstheme="minorHAnsi"/>
          <w:lang w:val="en-CA"/>
        </w:rPr>
        <w:t>no sleeping burrows, or in rival territories. Thus, it makes sense that leaders are more likely to emerge in decisions involving directions, in the traits of more experienced individuals like the dominant female.</w:t>
      </w:r>
    </w:p>
    <w:p w14:paraId="10D39C50" w14:textId="67AEED59" w:rsidR="0036157B" w:rsidRPr="003649B8" w:rsidRDefault="005C5C27" w:rsidP="00F516BB">
      <w:pPr>
        <w:spacing w:line="360" w:lineRule="auto"/>
        <w:jc w:val="both"/>
        <w:rPr>
          <w:rFonts w:cstheme="minorHAnsi"/>
          <w:lang w:val="en-CA"/>
        </w:rPr>
      </w:pPr>
      <w:r w:rsidRPr="003649B8">
        <w:rPr>
          <w:rFonts w:cstheme="minorHAnsi"/>
          <w:lang w:val="en-CA"/>
        </w:rPr>
        <w:t>The t</w:t>
      </w:r>
      <w:r w:rsidR="00F516BB" w:rsidRPr="003649B8">
        <w:rPr>
          <w:rFonts w:cstheme="minorHAnsi"/>
          <w:lang w:val="en-CA"/>
        </w:rPr>
        <w:t xml:space="preserve">endency to be in the front of the group is often taken as a proxy for leadership in studies of collective animal movement. Here, in 3 out of the 5 groups we studied, the dominant female </w:t>
      </w:r>
      <w:ins w:id="286" w:author="Irene Gaona" w:date="2021-11-11T17:52:00Z">
        <w:r w:rsidR="00D80C46">
          <w:rPr>
            <w:rFonts w:cstheme="minorHAnsi"/>
            <w:lang w:val="en-CA"/>
          </w:rPr>
          <w:t>spent</w:t>
        </w:r>
      </w:ins>
      <w:del w:id="287" w:author="Irene Gaona" w:date="2021-11-11T17:52:00Z">
        <w:r w:rsidR="00F516BB" w:rsidRPr="003649B8" w:rsidDel="00D80C46">
          <w:rPr>
            <w:rFonts w:cstheme="minorHAnsi"/>
            <w:lang w:val="en-CA"/>
          </w:rPr>
          <w:delText>was spending much</w:delText>
        </w:r>
      </w:del>
      <w:r w:rsidR="00F516BB" w:rsidRPr="003649B8">
        <w:rPr>
          <w:rFonts w:cstheme="minorHAnsi"/>
          <w:lang w:val="en-CA"/>
        </w:rPr>
        <w:t xml:space="preserve"> more time in the front half of the group than any other individual. This </w:t>
      </w:r>
      <w:r w:rsidR="00C74576" w:rsidRPr="003649B8">
        <w:rPr>
          <w:rFonts w:cstheme="minorHAnsi"/>
          <w:lang w:val="en-CA"/>
        </w:rPr>
        <w:t xml:space="preserve">would seem in line with our other findings, as </w:t>
      </w:r>
      <w:r w:rsidR="00314276" w:rsidRPr="003649B8">
        <w:rPr>
          <w:rFonts w:cstheme="minorHAnsi"/>
          <w:lang w:val="en-CA"/>
        </w:rPr>
        <w:t>it</w:t>
      </w:r>
      <w:r w:rsidR="00C74576" w:rsidRPr="003649B8">
        <w:rPr>
          <w:rFonts w:cstheme="minorHAnsi"/>
          <w:lang w:val="en-CA"/>
        </w:rPr>
        <w:t xml:space="preserve"> would intuitively make sense for individuals who have high turning influence to be also more in the front. </w:t>
      </w:r>
      <w:r w:rsidR="00314276" w:rsidRPr="003649B8">
        <w:rPr>
          <w:rFonts w:cstheme="minorHAnsi"/>
          <w:lang w:val="en-CA"/>
        </w:rPr>
        <w:t xml:space="preserve">However, in L19, the dominant female </w:t>
      </w:r>
      <w:r w:rsidR="002F12A3" w:rsidRPr="003649B8">
        <w:rPr>
          <w:rFonts w:cstheme="minorHAnsi"/>
          <w:lang w:val="en-CA"/>
        </w:rPr>
        <w:t xml:space="preserve">spent a similar amount or less time in the front than many other individuals in group, and in ZU21, she is by far the individual who spent the most time in the back of the group, despite having a strong turning influence. </w:t>
      </w:r>
      <w:del w:id="288" w:author="Clemens" w:date="2021-11-12T10:54:00Z">
        <w:r w:rsidR="002F12A3" w:rsidRPr="003649B8" w:rsidDel="000B0410">
          <w:rPr>
            <w:rFonts w:cstheme="minorHAnsi"/>
            <w:lang w:val="en-CA"/>
          </w:rPr>
          <w:delText xml:space="preserve">What we think this </w:delText>
        </w:r>
        <w:r w:rsidR="00276FA9" w:rsidRPr="003649B8" w:rsidDel="000B0410">
          <w:rPr>
            <w:rFonts w:cstheme="minorHAnsi"/>
            <w:lang w:val="en-CA"/>
          </w:rPr>
          <w:delText>highlights</w:delText>
        </w:r>
        <w:r w:rsidR="002F12A3" w:rsidRPr="003649B8" w:rsidDel="000B0410">
          <w:rPr>
            <w:rFonts w:cstheme="minorHAnsi"/>
            <w:lang w:val="en-CA"/>
          </w:rPr>
          <w:delText xml:space="preserve"> is that </w:delText>
        </w:r>
      </w:del>
      <w:ins w:id="289" w:author="Clemens" w:date="2021-11-12T10:54:00Z">
        <w:r w:rsidR="000B0410">
          <w:rPr>
            <w:rFonts w:cstheme="minorHAnsi"/>
            <w:lang w:val="en-CA"/>
          </w:rPr>
          <w:t xml:space="preserve">This may indicate that </w:t>
        </w:r>
      </w:ins>
      <w:r w:rsidR="00276FA9" w:rsidRPr="003649B8">
        <w:rPr>
          <w:rFonts w:cstheme="minorHAnsi"/>
          <w:lang w:val="en-CA"/>
        </w:rPr>
        <w:t>individuals in moving social groups don’t necessarily need to be in the top position in order to lead the group, or at least influence it. This might be even more true for species using vocal communication for coordination, as is the case for meerkats</w:t>
      </w:r>
      <w:ins w:id="290" w:author="Irene Gaona" w:date="2021-11-11T17:54:00Z">
        <w:r w:rsidR="00D80C46">
          <w:rPr>
            <w:rFonts w:cstheme="minorHAnsi"/>
            <w:lang w:val="en-CA"/>
          </w:rPr>
          <w:t>.</w:t>
        </w:r>
      </w:ins>
      <w:del w:id="291" w:author="Irene Gaona" w:date="2021-11-11T17:54:00Z">
        <w:r w:rsidR="00276FA9" w:rsidRPr="003649B8" w:rsidDel="00D80C46">
          <w:rPr>
            <w:rFonts w:cstheme="minorHAnsi"/>
            <w:lang w:val="en-CA"/>
          </w:rPr>
          <w:delText>,</w:delText>
        </w:r>
      </w:del>
      <w:r w:rsidR="00276FA9" w:rsidRPr="003649B8">
        <w:rPr>
          <w:rFonts w:cstheme="minorHAnsi"/>
          <w:lang w:val="en-CA"/>
        </w:rPr>
        <w:t xml:space="preserve"> </w:t>
      </w:r>
      <w:ins w:id="292" w:author="Irene Gaona" w:date="2021-11-11T17:54:00Z">
        <w:r w:rsidR="00D80C46">
          <w:rPr>
            <w:rFonts w:cstheme="minorHAnsi"/>
            <w:lang w:val="en-CA"/>
          </w:rPr>
          <w:t>H</w:t>
        </w:r>
      </w:ins>
      <w:del w:id="293" w:author="Irene Gaona" w:date="2021-11-11T17:54:00Z">
        <w:r w:rsidR="00276FA9" w:rsidRPr="003649B8" w:rsidDel="00D80C46">
          <w:rPr>
            <w:rFonts w:cstheme="minorHAnsi"/>
            <w:lang w:val="en-CA"/>
          </w:rPr>
          <w:delText>since h</w:delText>
        </w:r>
      </w:del>
      <w:r w:rsidR="00276FA9" w:rsidRPr="003649B8">
        <w:rPr>
          <w:rFonts w:cstheme="minorHAnsi"/>
          <w:lang w:val="en-CA"/>
        </w:rPr>
        <w:t xml:space="preserve">earing an influential individual instead of seeing </w:t>
      </w:r>
      <w:ins w:id="294" w:author="Irene Gaona" w:date="2021-11-11T17:54:00Z">
        <w:r w:rsidR="00D80C46">
          <w:rPr>
            <w:rFonts w:cstheme="minorHAnsi"/>
            <w:lang w:val="en-CA"/>
          </w:rPr>
          <w:t>it</w:t>
        </w:r>
      </w:ins>
      <w:del w:id="295" w:author="Irene Gaona" w:date="2021-11-11T17:54:00Z">
        <w:r w:rsidR="00276FA9" w:rsidRPr="003649B8" w:rsidDel="00D80C46">
          <w:rPr>
            <w:rFonts w:cstheme="minorHAnsi"/>
            <w:lang w:val="en-CA"/>
          </w:rPr>
          <w:delText>them</w:delText>
        </w:r>
      </w:del>
      <w:r w:rsidR="00276FA9" w:rsidRPr="003649B8">
        <w:rPr>
          <w:rFonts w:cstheme="minorHAnsi"/>
          <w:lang w:val="en-CA"/>
        </w:rPr>
        <w:t xml:space="preserve"> might be enough to incentivize a change in direction.</w:t>
      </w:r>
      <w:r w:rsidR="002A6B35" w:rsidRPr="003649B8">
        <w:rPr>
          <w:rFonts w:cstheme="minorHAnsi"/>
          <w:lang w:val="en-CA"/>
        </w:rPr>
        <w:t xml:space="preserve"> What follows from this is that </w:t>
      </w:r>
      <w:del w:id="296" w:author="Irene Gaona" w:date="2021-11-11T17:54:00Z">
        <w:r w:rsidR="00276FA9" w:rsidRPr="003649B8" w:rsidDel="00D80C46">
          <w:rPr>
            <w:rFonts w:cstheme="minorHAnsi"/>
            <w:lang w:val="en-CA"/>
          </w:rPr>
          <w:delText xml:space="preserve"> </w:delText>
        </w:r>
      </w:del>
      <w:r w:rsidR="00AC078A" w:rsidRPr="003649B8">
        <w:rPr>
          <w:rFonts w:cstheme="minorHAnsi"/>
          <w:lang w:val="en-CA"/>
        </w:rPr>
        <w:t xml:space="preserve">the ordering of individuals along the axis of movement alone might be an unreliable metric to infer leadership or influence and should be used in complement with other metrics. Indeed, simply relying on the proportion of time spent in the front would </w:t>
      </w:r>
      <w:proofErr w:type="gramStart"/>
      <w:r w:rsidR="00AC078A" w:rsidRPr="003649B8">
        <w:rPr>
          <w:rFonts w:cstheme="minorHAnsi"/>
          <w:lang w:val="en-CA"/>
        </w:rPr>
        <w:t>had</w:t>
      </w:r>
      <w:proofErr w:type="gramEnd"/>
      <w:r w:rsidR="00AC078A" w:rsidRPr="003649B8">
        <w:rPr>
          <w:rFonts w:cstheme="minorHAnsi"/>
          <w:lang w:val="en-CA"/>
        </w:rPr>
        <w:t xml:space="preserve"> led to incomplete conclusions regarding patterns of influence in our case. Interestingly, it is worth noting that the one dominant female which was spending more time in the back (group ZU21) had by far the longest tenure </w:t>
      </w:r>
      <w:r w:rsidR="00E95507" w:rsidRPr="003649B8">
        <w:rPr>
          <w:rFonts w:cstheme="minorHAnsi"/>
          <w:lang w:val="en-CA"/>
        </w:rPr>
        <w:t xml:space="preserve">at the time of data collection </w:t>
      </w:r>
      <w:r w:rsidR="00AC078A" w:rsidRPr="003649B8">
        <w:rPr>
          <w:rFonts w:cstheme="minorHAnsi"/>
          <w:lang w:val="en-CA"/>
        </w:rPr>
        <w:t>amongst dominant females of our study (</w:t>
      </w:r>
      <w:r w:rsidR="00E95507" w:rsidRPr="003649B8">
        <w:rPr>
          <w:rFonts w:cstheme="minorHAnsi"/>
          <w:lang w:val="en-CA"/>
        </w:rPr>
        <w:t xml:space="preserve">104 weeks against 38 weeks maximum). This might </w:t>
      </w:r>
      <w:r w:rsidR="00F341B8" w:rsidRPr="003649B8">
        <w:rPr>
          <w:rFonts w:cstheme="minorHAnsi"/>
          <w:lang w:val="en-CA"/>
        </w:rPr>
        <w:lastRenderedPageBreak/>
        <w:t>be an indication</w:t>
      </w:r>
      <w:r w:rsidR="00E95507" w:rsidRPr="003649B8">
        <w:rPr>
          <w:rFonts w:cstheme="minorHAnsi"/>
          <w:lang w:val="en-CA"/>
        </w:rPr>
        <w:t xml:space="preserve"> that as a female’s dominancy becomes better and better established within a group, they might become more and more able </w:t>
      </w:r>
      <w:r w:rsidR="00F341B8" w:rsidRPr="003649B8">
        <w:rPr>
          <w:rFonts w:cstheme="minorHAnsi"/>
          <w:lang w:val="en-CA"/>
        </w:rPr>
        <w:t xml:space="preserve">to influence the </w:t>
      </w:r>
      <w:commentRangeStart w:id="297"/>
      <w:r w:rsidR="00F341B8" w:rsidRPr="003649B8">
        <w:rPr>
          <w:rFonts w:cstheme="minorHAnsi"/>
          <w:lang w:val="en-CA"/>
        </w:rPr>
        <w:t>group from any position</w:t>
      </w:r>
      <w:commentRangeEnd w:id="297"/>
      <w:r w:rsidR="000B0410">
        <w:rPr>
          <w:rStyle w:val="CommentReference"/>
          <w:lang w:val="en-CA" w:bidi="he-IL"/>
        </w:rPr>
        <w:commentReference w:id="297"/>
      </w:r>
      <w:r w:rsidR="00F341B8" w:rsidRPr="003649B8">
        <w:rPr>
          <w:rFonts w:cstheme="minorHAnsi"/>
          <w:lang w:val="en-CA"/>
        </w:rPr>
        <w:t xml:space="preserve">. </w:t>
      </w:r>
    </w:p>
    <w:p w14:paraId="6B4EF4B3" w14:textId="01E2D1B9" w:rsidR="0036157B" w:rsidRPr="003649B8" w:rsidRDefault="00F341B8" w:rsidP="00D27F62">
      <w:pPr>
        <w:spacing w:line="360" w:lineRule="auto"/>
        <w:jc w:val="both"/>
        <w:rPr>
          <w:rFonts w:cstheme="minorHAnsi"/>
          <w:lang w:val="en-CA"/>
        </w:rPr>
      </w:pPr>
      <w:r w:rsidRPr="003649B8">
        <w:rPr>
          <w:rFonts w:cstheme="minorHAnsi"/>
          <w:lang w:val="en-CA"/>
        </w:rPr>
        <w:t xml:space="preserve">Overall, </w:t>
      </w:r>
      <w:commentRangeStart w:id="298"/>
      <w:r w:rsidRPr="003649B8">
        <w:rPr>
          <w:rFonts w:cstheme="minorHAnsi"/>
          <w:lang w:val="en-CA"/>
        </w:rPr>
        <w:t xml:space="preserve">the methodology </w:t>
      </w:r>
      <w:commentRangeEnd w:id="298"/>
      <w:r w:rsidR="000B0410">
        <w:rPr>
          <w:rStyle w:val="CommentReference"/>
          <w:lang w:val="en-CA" w:bidi="he-IL"/>
        </w:rPr>
        <w:commentReference w:id="298"/>
      </w:r>
      <w:r w:rsidRPr="003649B8">
        <w:rPr>
          <w:rFonts w:cstheme="minorHAnsi"/>
          <w:lang w:val="en-CA"/>
        </w:rPr>
        <w:t xml:space="preserve">we presented </w:t>
      </w:r>
      <w:r w:rsidR="004B506E" w:rsidRPr="003649B8">
        <w:rPr>
          <w:rFonts w:cstheme="minorHAnsi"/>
          <w:lang w:val="en-CA"/>
        </w:rPr>
        <w:t xml:space="preserve">in this study offers an effective, yet relatively simple, way to infer influence patterns in moving animal groups by separating </w:t>
      </w:r>
      <w:r w:rsidR="006926B1">
        <w:rPr>
          <w:rFonts w:cstheme="minorHAnsi"/>
          <w:lang w:val="en-CA"/>
        </w:rPr>
        <w:t>decisions</w:t>
      </w:r>
      <w:r w:rsidR="004B506E" w:rsidRPr="003649B8">
        <w:rPr>
          <w:rFonts w:cstheme="minorHAnsi"/>
          <w:lang w:val="en-CA"/>
        </w:rPr>
        <w:t xml:space="preserve"> </w:t>
      </w:r>
      <w:r w:rsidR="006926B1">
        <w:rPr>
          <w:rFonts w:cstheme="minorHAnsi"/>
          <w:lang w:val="en-CA"/>
        </w:rPr>
        <w:t>about</w:t>
      </w:r>
      <w:r w:rsidR="004B506E" w:rsidRPr="003649B8">
        <w:rPr>
          <w:rFonts w:cstheme="minorHAnsi"/>
          <w:lang w:val="en-CA"/>
        </w:rPr>
        <w:t xml:space="preserve"> timing versus direction of movement. </w:t>
      </w:r>
      <w:r w:rsidR="0035338E">
        <w:rPr>
          <w:rFonts w:cstheme="minorHAnsi"/>
          <w:lang w:val="en-CA"/>
        </w:rPr>
        <w:t>The use of</w:t>
      </w:r>
      <w:r w:rsidR="00B301E5" w:rsidRPr="003649B8">
        <w:rPr>
          <w:rFonts w:cstheme="minorHAnsi"/>
          <w:lang w:val="en-CA"/>
        </w:rPr>
        <w:t xml:space="preserve"> different </w:t>
      </w:r>
      <w:r w:rsidR="003649B8">
        <w:rPr>
          <w:rFonts w:cstheme="minorHAnsi"/>
          <w:lang w:val="en-CA"/>
        </w:rPr>
        <w:t>methods</w:t>
      </w:r>
      <w:r w:rsidR="00B301E5" w:rsidRPr="003649B8">
        <w:rPr>
          <w:rFonts w:cstheme="minorHAnsi"/>
          <w:lang w:val="en-CA"/>
        </w:rPr>
        <w:t xml:space="preserve"> to measure influence as well as the possibility to compare several groups </w:t>
      </w:r>
      <w:r w:rsidR="003649B8" w:rsidRPr="003649B8">
        <w:rPr>
          <w:rFonts w:cstheme="minorHAnsi"/>
          <w:lang w:val="en-CA"/>
        </w:rPr>
        <w:t xml:space="preserve">allowed us to nuance our interpretation of the dynamics at play in meerkat during movement. </w:t>
      </w:r>
      <w:r w:rsidR="003649B8">
        <w:rPr>
          <w:rFonts w:cstheme="minorHAnsi"/>
          <w:lang w:val="en-CA"/>
        </w:rPr>
        <w:t xml:space="preserve">We think this approach highlights the versality of such a trait as influence and therefore the need to </w:t>
      </w:r>
      <w:commentRangeStart w:id="299"/>
      <w:r w:rsidR="003649B8">
        <w:rPr>
          <w:rFonts w:cstheme="minorHAnsi"/>
          <w:lang w:val="en-CA"/>
        </w:rPr>
        <w:t>study it from different perspective</w:t>
      </w:r>
      <w:commentRangeEnd w:id="299"/>
      <w:r w:rsidR="00935EE9">
        <w:rPr>
          <w:rStyle w:val="CommentReference"/>
          <w:lang w:val="en-CA" w:bidi="he-IL"/>
        </w:rPr>
        <w:commentReference w:id="299"/>
      </w:r>
      <w:r w:rsidR="003649B8">
        <w:rPr>
          <w:rFonts w:cstheme="minorHAnsi"/>
          <w:lang w:val="en-CA"/>
        </w:rPr>
        <w:t xml:space="preserve">, </w:t>
      </w:r>
      <w:commentRangeStart w:id="300"/>
      <w:r w:rsidR="0035338E">
        <w:rPr>
          <w:rFonts w:cstheme="minorHAnsi"/>
          <w:lang w:val="en-CA"/>
        </w:rPr>
        <w:t xml:space="preserve">using when </w:t>
      </w:r>
      <w:proofErr w:type="gramStart"/>
      <w:r w:rsidR="0035338E">
        <w:rPr>
          <w:rFonts w:cstheme="minorHAnsi"/>
          <w:lang w:val="en-CA"/>
        </w:rPr>
        <w:t>possible</w:t>
      </w:r>
      <w:proofErr w:type="gramEnd"/>
      <w:r w:rsidR="0035338E">
        <w:rPr>
          <w:rFonts w:cstheme="minorHAnsi"/>
          <w:lang w:val="en-CA"/>
        </w:rPr>
        <w:t xml:space="preserve"> several groups, and with a good knowledge of the species’ life history and movement characteristics</w:t>
      </w:r>
      <w:commentRangeEnd w:id="300"/>
      <w:r w:rsidR="00935EE9">
        <w:rPr>
          <w:rStyle w:val="CommentReference"/>
          <w:lang w:val="en-CA" w:bidi="he-IL"/>
        </w:rPr>
        <w:commentReference w:id="300"/>
      </w:r>
      <w:r w:rsidR="0035338E">
        <w:rPr>
          <w:rFonts w:cstheme="minorHAnsi"/>
          <w:lang w:val="en-CA"/>
        </w:rPr>
        <w:t>,</w:t>
      </w:r>
      <w:del w:id="301" w:author="Clemens" w:date="2021-11-12T11:01:00Z">
        <w:r w:rsidR="0035338E" w:rsidDel="00935EE9">
          <w:rPr>
            <w:rFonts w:cstheme="minorHAnsi"/>
            <w:lang w:val="en-CA"/>
          </w:rPr>
          <w:delText xml:space="preserve"> to draw a picture as least incomplete as possible</w:delText>
        </w:r>
      </w:del>
      <w:r w:rsidR="0035338E">
        <w:rPr>
          <w:rFonts w:cstheme="minorHAnsi"/>
          <w:lang w:val="en-CA"/>
        </w:rPr>
        <w:t>. Because of its intended simplicity, our methodology only captures aggregated measures of influence</w:t>
      </w:r>
      <w:r w:rsidR="0046087B">
        <w:rPr>
          <w:rFonts w:cstheme="minorHAnsi"/>
          <w:lang w:val="en-CA"/>
        </w:rPr>
        <w:t xml:space="preserve">, likely hiding temporal variations in influence patterns. This could be </w:t>
      </w:r>
      <w:r w:rsidR="0006685A">
        <w:rPr>
          <w:rFonts w:cstheme="minorHAnsi"/>
          <w:lang w:val="en-CA"/>
        </w:rPr>
        <w:t>considered</w:t>
      </w:r>
      <w:r w:rsidR="0046087B">
        <w:rPr>
          <w:rFonts w:cstheme="minorHAnsi"/>
          <w:lang w:val="en-CA"/>
        </w:rPr>
        <w:t xml:space="preserve"> in future work by separating group trajectories into different know contexts, based for instance on movement characteristics, or on the acoustic landscape if vocalization data are available. An alternative</w:t>
      </w:r>
      <w:r w:rsidR="0006685A">
        <w:rPr>
          <w:rFonts w:cstheme="minorHAnsi"/>
          <w:lang w:val="en-CA"/>
        </w:rPr>
        <w:t xml:space="preserve"> and maybe complementary</w:t>
      </w:r>
      <w:r w:rsidR="0046087B">
        <w:rPr>
          <w:rFonts w:cstheme="minorHAnsi"/>
          <w:lang w:val="en-CA"/>
        </w:rPr>
        <w:t xml:space="preserve"> method would be </w:t>
      </w:r>
      <w:r w:rsidR="0006685A">
        <w:rPr>
          <w:rFonts w:cstheme="minorHAnsi"/>
          <w:lang w:val="en-CA"/>
        </w:rPr>
        <w:t xml:space="preserve">to identify particular events in the trajectory, like departure from a patch, sharp changes in direction during movement or production of specific call </w:t>
      </w:r>
      <w:r w:rsidR="006926B1">
        <w:rPr>
          <w:rFonts w:cstheme="minorHAnsi"/>
          <w:lang w:val="en-CA"/>
        </w:rPr>
        <w:t>types, and</w:t>
      </w:r>
      <w:r w:rsidR="0006685A">
        <w:rPr>
          <w:rFonts w:cstheme="minorHAnsi"/>
          <w:lang w:val="en-CA"/>
        </w:rPr>
        <w:t xml:space="preserve"> assess the consistency of influence patterns across them. The methodology we used here has the further benefit of not being species-specific and could be used, with potential expansions or adjustments, in other systems to allow comparisons of the </w:t>
      </w:r>
      <w:r w:rsidR="006926B1">
        <w:rPr>
          <w:rFonts w:cstheme="minorHAnsi"/>
          <w:lang w:val="en-CA"/>
        </w:rPr>
        <w:t>mechanisms</w:t>
      </w:r>
      <w:r w:rsidR="0006685A">
        <w:rPr>
          <w:rFonts w:cstheme="minorHAnsi"/>
          <w:lang w:val="en-CA"/>
        </w:rPr>
        <w:t xml:space="preserve"> at play </w:t>
      </w:r>
      <w:r w:rsidR="006926B1">
        <w:rPr>
          <w:rFonts w:cstheme="minorHAnsi"/>
          <w:lang w:val="en-CA"/>
        </w:rPr>
        <w:t xml:space="preserve">during decision of timing and direction of movement in different social species. </w:t>
      </w:r>
    </w:p>
    <w:sectPr w:rsidR="0036157B" w:rsidRPr="003649B8" w:rsidSect="00624959">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rene Gaona" w:date="2021-11-11T17:59:00Z" w:initials="IG">
    <w:p w14:paraId="4F9F1CA9" w14:textId="60BAF8A9" w:rsidR="00D80C46" w:rsidRDefault="00D80C46">
      <w:pPr>
        <w:pStyle w:val="CommentText"/>
      </w:pPr>
      <w:r>
        <w:rPr>
          <w:rStyle w:val="CommentReference"/>
        </w:rPr>
        <w:annotationRef/>
      </w:r>
      <w:r>
        <w:t>This is a</w:t>
      </w:r>
      <w:r w:rsidR="00B820DA">
        <w:t xml:space="preserve">n interesting </w:t>
      </w:r>
      <w:r>
        <w:t>work to understand how movement is “decided” in cohesive groups, like the meerkats.</w:t>
      </w:r>
      <w:r w:rsidR="00B820DA">
        <w:t xml:space="preserve"> That also implements a new methodology to the field. </w:t>
      </w:r>
    </w:p>
    <w:p w14:paraId="0987A91F" w14:textId="77777777" w:rsidR="00D80C46" w:rsidRDefault="00B820DA">
      <w:pPr>
        <w:pStyle w:val="CommentText"/>
      </w:pPr>
      <w:r>
        <w:t xml:space="preserve">Following these guys around and analyzing the data must have a lot of work. </w:t>
      </w:r>
    </w:p>
    <w:p w14:paraId="029B32C4" w14:textId="203CFEE4" w:rsidR="00B820DA" w:rsidRDefault="00B820DA">
      <w:pPr>
        <w:pStyle w:val="CommentText"/>
      </w:pPr>
      <w:r>
        <w:t>Congratulations!</w:t>
      </w:r>
    </w:p>
    <w:p w14:paraId="5F0B2786" w14:textId="3011CD7A" w:rsidR="00B820DA" w:rsidRDefault="00B820DA">
      <w:pPr>
        <w:pStyle w:val="CommentText"/>
      </w:pPr>
      <w:r>
        <w:t>Maybe part of the methods could go to supplementary material as they are a little bit too long and too descriptive. And, as a reader, I got distracted on how you were following the meerkat rather than focusing on your work.</w:t>
      </w:r>
    </w:p>
    <w:p w14:paraId="09E2B2B2" w14:textId="477B1C4E" w:rsidR="00B820DA" w:rsidRDefault="00B820DA">
      <w:pPr>
        <w:pStyle w:val="CommentText"/>
      </w:pPr>
      <w:r>
        <w:t xml:space="preserve">I think the part from the stats needs to be more developed. I had many questions on how you analyzed your data. </w:t>
      </w:r>
    </w:p>
    <w:p w14:paraId="3A030A0D" w14:textId="29E67900" w:rsidR="00B820DA" w:rsidRDefault="00B820DA">
      <w:pPr>
        <w:pStyle w:val="CommentText"/>
      </w:pPr>
      <w:r>
        <w:t>I will suggest rethinking how to present some graphs because the interesting results that you have are not fully appreciated.</w:t>
      </w:r>
    </w:p>
    <w:p w14:paraId="4897CC29" w14:textId="3804A2E1" w:rsidR="00B820DA" w:rsidRDefault="00B820DA">
      <w:pPr>
        <w:pStyle w:val="CommentText"/>
      </w:pPr>
      <w:r>
        <w:t>Overall, I will suggest that you follow the same order in your aims, results, and discussion.</w:t>
      </w:r>
    </w:p>
    <w:p w14:paraId="355872B0" w14:textId="75AB52E3" w:rsidR="00B820DA" w:rsidRDefault="00B820DA">
      <w:pPr>
        <w:pStyle w:val="CommentText"/>
      </w:pPr>
    </w:p>
  </w:comment>
  <w:comment w:id="1" w:author="Irene Gaona" w:date="2021-11-11T16:38:00Z" w:initials="IG">
    <w:p w14:paraId="2C2B2D48" w14:textId="221C74A2" w:rsidR="00D80C46" w:rsidRDefault="00F37F3C">
      <w:pPr>
        <w:pStyle w:val="CommentText"/>
      </w:pPr>
      <w:r>
        <w:rPr>
          <w:rStyle w:val="CommentReference"/>
        </w:rPr>
        <w:annotationRef/>
      </w:r>
      <w:r>
        <w:t>This is not very informative of what you are doing.</w:t>
      </w:r>
    </w:p>
  </w:comment>
  <w:comment w:id="3" w:author="Clemens" w:date="2021-11-12T08:46:00Z" w:initials="CK">
    <w:p w14:paraId="577F0261" w14:textId="77777777" w:rsidR="00581BE7" w:rsidRDefault="00581BE7">
      <w:pPr>
        <w:pStyle w:val="CommentText"/>
      </w:pPr>
      <w:r>
        <w:rPr>
          <w:rStyle w:val="CommentReference"/>
        </w:rPr>
        <w:annotationRef/>
      </w:r>
      <w:r>
        <w:t xml:space="preserve">This sounds like a conflict or trade-off between decision-making and staying cohesive. This is a lot for the first sentence. Maybe rather develop both thoughts a further first, </w:t>
      </w:r>
      <w:proofErr w:type="gramStart"/>
      <w:r>
        <w:t>i.e.</w:t>
      </w:r>
      <w:proofErr w:type="gramEnd"/>
      <w:r>
        <w:t xml:space="preserve"> mention the decisions the animals are facing and then state that as a group they have to stay cohesive (reach consensus). </w:t>
      </w:r>
    </w:p>
    <w:p w14:paraId="23DCD897" w14:textId="77777777" w:rsidR="00581BE7" w:rsidRDefault="00581BE7">
      <w:pPr>
        <w:pStyle w:val="CommentText"/>
      </w:pPr>
    </w:p>
    <w:p w14:paraId="610D4306" w14:textId="25F09FAB" w:rsidR="00581BE7" w:rsidRDefault="00581BE7">
      <w:pPr>
        <w:pStyle w:val="CommentText"/>
      </w:pPr>
      <w:r>
        <w:t xml:space="preserve"> If you go down this route, you may have to look for a different general starting sentence.</w:t>
      </w:r>
    </w:p>
  </w:comment>
  <w:comment w:id="4" w:author="Irene Gaona" w:date="2021-11-11T16:23:00Z" w:initials="IG">
    <w:p w14:paraId="7997E8F1" w14:textId="22E4C999" w:rsidR="00F11840" w:rsidRDefault="00F11840">
      <w:pPr>
        <w:pStyle w:val="CommentText"/>
      </w:pPr>
      <w:r>
        <w:rPr>
          <w:rStyle w:val="CommentReference"/>
        </w:rPr>
        <w:annotationRef/>
      </w:r>
      <w:r>
        <w:t xml:space="preserve">I remember a talk about decision making in a group of birds by </w:t>
      </w:r>
      <w:r>
        <w:rPr>
          <w:rFonts w:ascii="Roboto" w:hAnsi="Roboto"/>
          <w:color w:val="2C363A"/>
          <w:sz w:val="21"/>
          <w:szCs w:val="21"/>
          <w:shd w:val="clear" w:color="auto" w:fill="FFFFFF"/>
        </w:rPr>
        <w:t xml:space="preserve">Damien </w:t>
      </w:r>
      <w:proofErr w:type="spellStart"/>
      <w:r>
        <w:rPr>
          <w:rFonts w:ascii="Roboto" w:hAnsi="Roboto"/>
          <w:color w:val="2C363A"/>
          <w:sz w:val="21"/>
          <w:szCs w:val="21"/>
          <w:shd w:val="clear" w:color="auto" w:fill="FFFFFF"/>
        </w:rPr>
        <w:t>Farine</w:t>
      </w:r>
      <w:proofErr w:type="spellEnd"/>
      <w:r>
        <w:t xml:space="preserve">. I remember that he mentioned that sometimes the subordinates were “tired of waiting” to access the resource and they just moved to the next patch. Consequently, the dominants moved too simply because they did not want to be left alone. </w:t>
      </w:r>
    </w:p>
  </w:comment>
  <w:comment w:id="5" w:author="Clemens" w:date="2021-11-12T08:50:00Z" w:initials="CK">
    <w:p w14:paraId="0BBE1B87" w14:textId="21DF7D1C" w:rsidR="00581BE7" w:rsidRDefault="00581BE7">
      <w:pPr>
        <w:pStyle w:val="CommentText"/>
      </w:pPr>
      <w:r>
        <w:rPr>
          <w:rStyle w:val="CommentReference"/>
        </w:rPr>
        <w:annotationRef/>
      </w:r>
      <w:r>
        <w:t>An example to illustrate this would be nice.</w:t>
      </w:r>
    </w:p>
  </w:comment>
  <w:comment w:id="6" w:author="Clemens" w:date="2021-11-12T08:51:00Z" w:initials="CK">
    <w:p w14:paraId="1A44DFAC" w14:textId="437D4B9A" w:rsidR="00581BE7" w:rsidRDefault="00581BE7">
      <w:pPr>
        <w:pStyle w:val="CommentText"/>
      </w:pPr>
      <w:r>
        <w:rPr>
          <w:rStyle w:val="CommentReference"/>
        </w:rPr>
        <w:annotationRef/>
      </w:r>
      <w:r>
        <w:t>How?</w:t>
      </w:r>
    </w:p>
  </w:comment>
  <w:comment w:id="7" w:author="Irene Gaona" w:date="2021-11-11T16:32:00Z" w:initials="IG">
    <w:p w14:paraId="7065992C" w14:textId="628909CD" w:rsidR="00F37F3C" w:rsidRDefault="00F37F3C">
      <w:pPr>
        <w:pStyle w:val="CommentText"/>
      </w:pPr>
      <w:r>
        <w:rPr>
          <w:rStyle w:val="CommentReference"/>
        </w:rPr>
        <w:annotationRef/>
      </w:r>
      <w:r>
        <w:t>Is it fixed?</w:t>
      </w:r>
    </w:p>
  </w:comment>
  <w:comment w:id="8" w:author="Clemens" w:date="2021-11-12T08:51:00Z" w:initials="CK">
    <w:p w14:paraId="3BF7D348" w14:textId="068E393F" w:rsidR="00581BE7" w:rsidRDefault="00581BE7">
      <w:pPr>
        <w:pStyle w:val="CommentText"/>
      </w:pPr>
      <w:r>
        <w:rPr>
          <w:rStyle w:val="CommentReference"/>
        </w:rPr>
        <w:annotationRef/>
      </w:r>
      <w:r>
        <w:t xml:space="preserve">Is this a real term in your field? If yes, explain. </w:t>
      </w:r>
      <w:proofErr w:type="gramStart"/>
      <w:r>
        <w:t>Otherwise</w:t>
      </w:r>
      <w:proofErr w:type="gramEnd"/>
      <w:r>
        <w:t xml:space="preserve"> I would phrase it differently, e.g. “whether animals are more likely to lead groups” </w:t>
      </w:r>
    </w:p>
  </w:comment>
  <w:comment w:id="9" w:author="Clemens" w:date="2021-11-12T08:53:00Z" w:initials="CK">
    <w:p w14:paraId="657B297A" w14:textId="700895C3" w:rsidR="00581BE7" w:rsidRDefault="00581BE7">
      <w:pPr>
        <w:pStyle w:val="CommentText"/>
      </w:pPr>
      <w:r>
        <w:rPr>
          <w:rStyle w:val="CommentReference"/>
        </w:rPr>
        <w:annotationRef/>
      </w:r>
      <w:r>
        <w:t>Again, this is very general. Too general and there is little information content. Avoid writing sentences like this. It needs something more concrete.</w:t>
      </w:r>
    </w:p>
  </w:comment>
  <w:comment w:id="10" w:author="Clemens" w:date="2021-11-12T09:02:00Z" w:initials="CK">
    <w:p w14:paraId="5FE0F6EF" w14:textId="08F100F0" w:rsidR="009C4E26" w:rsidRDefault="009C4E26">
      <w:pPr>
        <w:pStyle w:val="CommentText"/>
      </w:pPr>
      <w:r>
        <w:rPr>
          <w:rStyle w:val="CommentReference"/>
        </w:rPr>
        <w:annotationRef/>
      </w:r>
      <w:r>
        <w:t>Which technologies? Some specificity helps to illustrate the point here.</w:t>
      </w:r>
    </w:p>
  </w:comment>
  <w:comment w:id="13" w:author="Clemens" w:date="2021-11-12T09:07:00Z" w:initials="CK">
    <w:p w14:paraId="1D55C441" w14:textId="12B1D6BB" w:rsidR="00F738A5" w:rsidRDefault="00F738A5">
      <w:pPr>
        <w:pStyle w:val="CommentText"/>
      </w:pPr>
      <w:r>
        <w:rPr>
          <w:rStyle w:val="CommentReference"/>
        </w:rPr>
        <w:annotationRef/>
      </w:r>
      <w:r>
        <w:t>Short sentences are beautiful and easy to follow. Avoid sentences where you mingle to many arguments. Remember to support your statements with examples.</w:t>
      </w:r>
    </w:p>
  </w:comment>
  <w:comment w:id="46" w:author="Clemens" w:date="2021-11-12T09:09:00Z" w:initials="CK">
    <w:p w14:paraId="2190762D" w14:textId="1CA5FE8B" w:rsidR="00F738A5" w:rsidRDefault="00F738A5">
      <w:pPr>
        <w:pStyle w:val="CommentText"/>
      </w:pPr>
      <w:r>
        <w:rPr>
          <w:rStyle w:val="CommentReference"/>
        </w:rPr>
        <w:annotationRef/>
      </w:r>
      <w:r>
        <w:t>Doesn’t fit here - move further down.</w:t>
      </w:r>
    </w:p>
  </w:comment>
  <w:comment w:id="51" w:author="Clemens" w:date="2021-11-12T09:12:00Z" w:initials="CK">
    <w:p w14:paraId="71FA69B3" w14:textId="1EF5E1A2" w:rsidR="00F738A5" w:rsidRDefault="00F738A5">
      <w:pPr>
        <w:pStyle w:val="CommentText"/>
      </w:pPr>
      <w:r>
        <w:rPr>
          <w:rStyle w:val="CommentReference"/>
        </w:rPr>
        <w:annotationRef/>
      </w:r>
      <w:r>
        <w:t xml:space="preserve">Beautiful section about the natural history of your study species. Well organised </w:t>
      </w:r>
      <w:r w:rsidR="00054FE9">
        <w:t xml:space="preserve">and sums up nicely why they are an appropriate study subject for your study. </w:t>
      </w:r>
    </w:p>
  </w:comment>
  <w:comment w:id="65" w:author="Irene Gaona" w:date="2021-11-11T16:37:00Z" w:initials="IG">
    <w:p w14:paraId="5309A983" w14:textId="2D341089" w:rsidR="00F37F3C" w:rsidRDefault="00F37F3C">
      <w:pPr>
        <w:pStyle w:val="CommentText"/>
      </w:pPr>
      <w:r>
        <w:rPr>
          <w:rStyle w:val="CommentReference"/>
        </w:rPr>
        <w:annotationRef/>
      </w:r>
      <w:r>
        <w:t>I know it is not the final introduction, but I will still suggest that you develop more this idea of why an interesting model is to study the movements of groups.</w:t>
      </w:r>
    </w:p>
  </w:comment>
  <w:comment w:id="66" w:author="Clemens" w:date="2021-11-12T09:22:00Z" w:initials="CK">
    <w:p w14:paraId="7C0A21AB" w14:textId="77777777" w:rsidR="00054FE9" w:rsidRDefault="00054FE9">
      <w:pPr>
        <w:pStyle w:val="CommentText"/>
      </w:pPr>
      <w:r>
        <w:rPr>
          <w:rStyle w:val="CommentReference"/>
        </w:rPr>
        <w:annotationRef/>
      </w:r>
      <w:r>
        <w:t xml:space="preserve">What about </w:t>
      </w:r>
    </w:p>
    <w:p w14:paraId="274C730E" w14:textId="64C30C46" w:rsidR="00054FE9" w:rsidRDefault="00054FE9" w:rsidP="00054FE9">
      <w:pPr>
        <w:pStyle w:val="CommentText"/>
        <w:numPr>
          <w:ilvl w:val="0"/>
          <w:numId w:val="8"/>
        </w:numPr>
      </w:pPr>
      <w:r>
        <w:t>Which individuals are most influential in decision making over movements and become leaders?</w:t>
      </w:r>
    </w:p>
    <w:p w14:paraId="1FA68644" w14:textId="62053980" w:rsidR="00054FE9" w:rsidRDefault="00054FE9" w:rsidP="00054FE9">
      <w:pPr>
        <w:pStyle w:val="CommentText"/>
        <w:numPr>
          <w:ilvl w:val="0"/>
          <w:numId w:val="8"/>
        </w:numPr>
      </w:pPr>
      <w:r>
        <w:t>Can we identify common social and/or demographic characteristics of leadership?</w:t>
      </w:r>
    </w:p>
    <w:p w14:paraId="3DD04B1F" w14:textId="77777777" w:rsidR="00054FE9" w:rsidRDefault="00054FE9" w:rsidP="00054FE9">
      <w:pPr>
        <w:pStyle w:val="CommentText"/>
        <w:numPr>
          <w:ilvl w:val="0"/>
          <w:numId w:val="8"/>
        </w:numPr>
      </w:pPr>
      <w:r>
        <w:t>Does spatial position influence leadership?</w:t>
      </w:r>
    </w:p>
    <w:p w14:paraId="7D467F0B" w14:textId="0BC305B1" w:rsidR="00054FE9" w:rsidRDefault="006F6D04" w:rsidP="00054FE9">
      <w:pPr>
        <w:pStyle w:val="CommentText"/>
        <w:numPr>
          <w:ilvl w:val="0"/>
          <w:numId w:val="8"/>
        </w:numPr>
      </w:pPr>
      <w:r>
        <w:t>Do leaders influence both direction and timing?</w:t>
      </w:r>
    </w:p>
  </w:comment>
  <w:comment w:id="69" w:author="Clemens" w:date="2021-11-12T09:32:00Z" w:initials="CK">
    <w:p w14:paraId="221AF972" w14:textId="1A3AD724" w:rsidR="006F6D04" w:rsidRDefault="006F6D04">
      <w:pPr>
        <w:pStyle w:val="CommentText"/>
      </w:pPr>
      <w:r>
        <w:rPr>
          <w:rStyle w:val="CommentReference"/>
        </w:rPr>
        <w:annotationRef/>
      </w:r>
      <w:r>
        <w:t xml:space="preserve">Make clear what you refer here too, </w:t>
      </w:r>
      <w:proofErr w:type="gramStart"/>
      <w:r>
        <w:t>i.e.</w:t>
      </w:r>
      <w:proofErr w:type="gramEnd"/>
      <w:r>
        <w:t xml:space="preserve"> direction or timing.</w:t>
      </w:r>
    </w:p>
  </w:comment>
  <w:comment w:id="71" w:author="Clemens" w:date="2021-11-12T09:30:00Z" w:initials="CK">
    <w:p w14:paraId="170E19B3" w14:textId="1300D238" w:rsidR="006F6D04" w:rsidRDefault="006F6D04">
      <w:pPr>
        <w:pStyle w:val="CommentText"/>
      </w:pPr>
      <w:r>
        <w:rPr>
          <w:rStyle w:val="CommentReference"/>
        </w:rPr>
        <w:annotationRef/>
      </w:r>
      <w:r>
        <w:t>Direction and Timing and why you study them still need to be introduced. For example, you could add a paragraph about movement behaviour and how it is de-composed – where you state that direction and timing are both important but have different constraint.</w:t>
      </w:r>
    </w:p>
  </w:comment>
  <w:comment w:id="74" w:author="Clemens" w:date="2021-11-12T09:37:00Z" w:initials="CK">
    <w:p w14:paraId="20F330E5" w14:textId="536808AC" w:rsidR="006F6D04" w:rsidRDefault="006F6D04">
      <w:pPr>
        <w:pStyle w:val="CommentText"/>
      </w:pPr>
      <w:r>
        <w:rPr>
          <w:rStyle w:val="CommentReference"/>
        </w:rPr>
        <w:annotationRef/>
      </w:r>
      <w:r>
        <w:t>Use active tense, whenever possible. It clarifies that you feel responsible for the data.</w:t>
      </w:r>
    </w:p>
  </w:comment>
  <w:comment w:id="81" w:author="Irene Gaona" w:date="2021-11-11T16:41:00Z" w:initials="IG">
    <w:p w14:paraId="79FEF9FA" w14:textId="50B8866F" w:rsidR="0034516E" w:rsidRDefault="0034516E">
      <w:pPr>
        <w:pStyle w:val="CommentText"/>
      </w:pPr>
      <w:r>
        <w:rPr>
          <w:rStyle w:val="CommentReference"/>
        </w:rPr>
        <w:annotationRef/>
      </w:r>
      <w:r>
        <w:t xml:space="preserve">I know that some species do behave different when adapted to humans (disturbance). Do you know if this is the case? </w:t>
      </w:r>
    </w:p>
  </w:comment>
  <w:comment w:id="80" w:author="Clemens" w:date="2021-11-12T09:42:00Z" w:initials="CK">
    <w:p w14:paraId="6CCB3FF4" w14:textId="0D327D67" w:rsidR="00B27FDD" w:rsidRDefault="00B27FDD">
      <w:pPr>
        <w:pStyle w:val="CommentText"/>
      </w:pPr>
      <w:r>
        <w:rPr>
          <w:rStyle w:val="CommentReference"/>
        </w:rPr>
        <w:annotationRef/>
      </w:r>
      <w:r>
        <w:t>“We chose groups that were well-habituated to humans…”</w:t>
      </w:r>
    </w:p>
  </w:comment>
  <w:comment w:id="82" w:author="Clemens" w:date="2021-11-12T09:41:00Z" w:initials="CK">
    <w:p w14:paraId="33282A33" w14:textId="2E5D7E33" w:rsidR="00B27FDD" w:rsidRDefault="00B27FDD">
      <w:pPr>
        <w:pStyle w:val="CommentText"/>
      </w:pPr>
      <w:r>
        <w:rPr>
          <w:rStyle w:val="CommentReference"/>
        </w:rPr>
        <w:annotationRef/>
      </w:r>
      <w:r>
        <w:t>What is that?</w:t>
      </w:r>
    </w:p>
  </w:comment>
  <w:comment w:id="85" w:author="Clemens" w:date="2021-11-12T09:34:00Z" w:initials="CK">
    <w:p w14:paraId="42928F10" w14:textId="4C1B75AA" w:rsidR="006F6D04" w:rsidRDefault="006F6D04">
      <w:pPr>
        <w:pStyle w:val="CommentText"/>
      </w:pPr>
      <w:r>
        <w:rPr>
          <w:rStyle w:val="CommentReference"/>
        </w:rPr>
        <w:annotationRef/>
      </w:r>
      <w:r>
        <w:t xml:space="preserve">General convention for categories </w:t>
      </w:r>
      <w:proofErr w:type="spellStart"/>
      <w:r>
        <w:t>etc</w:t>
      </w:r>
      <w:proofErr w:type="spellEnd"/>
      <w:r>
        <w:t xml:space="preserve"> you usually </w:t>
      </w:r>
      <w:proofErr w:type="gramStart"/>
      <w:r>
        <w:t>write</w:t>
      </w:r>
      <w:proofErr w:type="gramEnd"/>
      <w:r>
        <w:t xml:space="preserve"> out numbers 1-12.</w:t>
      </w:r>
    </w:p>
  </w:comment>
  <w:comment w:id="90" w:author="Irene Gaona" w:date="2021-11-11T16:58:00Z" w:initials="IG">
    <w:p w14:paraId="14F005F5" w14:textId="6425D2B7" w:rsidR="00E134F7" w:rsidRDefault="00E134F7">
      <w:pPr>
        <w:pStyle w:val="CommentText"/>
      </w:pPr>
      <w:r>
        <w:rPr>
          <w:rStyle w:val="CommentReference"/>
        </w:rPr>
        <w:annotationRef/>
      </w:r>
      <w:r>
        <w:t>Does this category only include subordinates? Or is more an age category.</w:t>
      </w:r>
    </w:p>
  </w:comment>
  <w:comment w:id="91" w:author="Irene Gaona" w:date="2021-11-11T16:57:00Z" w:initials="IG">
    <w:p w14:paraId="254992C2" w14:textId="48838206" w:rsidR="00E134F7" w:rsidRDefault="00E134F7">
      <w:pPr>
        <w:pStyle w:val="CommentText"/>
      </w:pPr>
      <w:r>
        <w:rPr>
          <w:rStyle w:val="CommentReference"/>
        </w:rPr>
        <w:annotationRef/>
      </w:r>
      <w:r>
        <w:t>I guess you determined this category because they were the breeding mate (?).</w:t>
      </w:r>
    </w:p>
  </w:comment>
  <w:comment w:id="92" w:author="Clemens" w:date="2021-11-12T09:35:00Z" w:initials="CK">
    <w:p w14:paraId="372CF2C1" w14:textId="2737D742" w:rsidR="006F6D04" w:rsidRDefault="006F6D04">
      <w:pPr>
        <w:pStyle w:val="CommentText"/>
      </w:pPr>
      <w:r>
        <w:rPr>
          <w:rStyle w:val="CommentReference"/>
        </w:rPr>
        <w:annotationRef/>
      </w:r>
      <w:proofErr w:type="gramStart"/>
      <w:r>
        <w:t>So</w:t>
      </w:r>
      <w:proofErr w:type="gramEnd"/>
      <w:r>
        <w:t xml:space="preserve"> these are repeated measures. Did they have the same status in both groups? State somewhere how you dealt with those in the analysis. </w:t>
      </w:r>
    </w:p>
  </w:comment>
  <w:comment w:id="102" w:author="Clemens" w:date="2021-11-12T09:44:00Z" w:initials="CK">
    <w:p w14:paraId="5DE8AD5F" w14:textId="0FE5989A" w:rsidR="00B27FDD" w:rsidRDefault="00B27FDD">
      <w:pPr>
        <w:pStyle w:val="CommentText"/>
      </w:pPr>
      <w:r>
        <w:rPr>
          <w:rStyle w:val="CommentReference"/>
        </w:rPr>
        <w:annotationRef/>
      </w:r>
      <w:r>
        <w:t xml:space="preserve">Sounds </w:t>
      </w:r>
      <w:proofErr w:type="spellStart"/>
      <w:r>
        <w:t>heavy</w:t>
      </w:r>
      <w:proofErr w:type="spellEnd"/>
      <w:r>
        <w:t>? What percentage of the animal does this correspond to?</w:t>
      </w:r>
    </w:p>
  </w:comment>
  <w:comment w:id="120" w:author="Clemens" w:date="2021-11-12T09:46:00Z" w:initials="CK">
    <w:p w14:paraId="054E1B8C" w14:textId="66FA01B2" w:rsidR="00B27FDD" w:rsidRDefault="00B27FDD">
      <w:pPr>
        <w:pStyle w:val="CommentText"/>
      </w:pPr>
      <w:r>
        <w:rPr>
          <w:rStyle w:val="CommentReference"/>
        </w:rPr>
        <w:annotationRef/>
      </w:r>
      <w:r>
        <w:t>What is this?</w:t>
      </w:r>
    </w:p>
  </w:comment>
  <w:comment w:id="124" w:author="Clemens" w:date="2021-11-12T09:48:00Z" w:initials="CK">
    <w:p w14:paraId="117077B7" w14:textId="28A3195C" w:rsidR="00B27FDD" w:rsidRDefault="00B27FDD">
      <w:pPr>
        <w:pStyle w:val="CommentText"/>
      </w:pPr>
      <w:r>
        <w:rPr>
          <w:rStyle w:val="CommentReference"/>
        </w:rPr>
        <w:annotationRef/>
      </w:r>
      <w:r>
        <w:t>What does this mean?</w:t>
      </w:r>
    </w:p>
  </w:comment>
  <w:comment w:id="125" w:author="Clemens" w:date="2021-11-12T09:48:00Z" w:initials="CK">
    <w:p w14:paraId="2C66613C" w14:textId="22E0B6E7" w:rsidR="00B27FDD" w:rsidRDefault="00B27FDD">
      <w:pPr>
        <w:pStyle w:val="CommentText"/>
      </w:pPr>
      <w:r>
        <w:rPr>
          <w:rStyle w:val="CommentReference"/>
        </w:rPr>
        <w:annotationRef/>
      </w:r>
      <w:r>
        <w:t xml:space="preserve">So </w:t>
      </w:r>
    </w:p>
  </w:comment>
  <w:comment w:id="128" w:author="Clemens" w:date="2021-11-12T09:59:00Z" w:initials="CK">
    <w:p w14:paraId="23CBCF91" w14:textId="5931A28E" w:rsidR="005979BC" w:rsidRDefault="005979BC">
      <w:pPr>
        <w:pStyle w:val="CommentText"/>
      </w:pPr>
      <w:r>
        <w:rPr>
          <w:rStyle w:val="CommentReference"/>
        </w:rPr>
        <w:annotationRef/>
      </w:r>
      <w:r>
        <w:t>There could be a treatment effect here. Did you test whether collared meerkats behaved differently from those who didn’t wear a collar?</w:t>
      </w:r>
    </w:p>
  </w:comment>
  <w:comment w:id="183" w:author="Clemens" w:date="2021-11-12T10:08:00Z" w:initials="CK">
    <w:p w14:paraId="55CAEFF1" w14:textId="426406DF" w:rsidR="00420D9E" w:rsidRDefault="00420D9E">
      <w:pPr>
        <w:pStyle w:val="CommentText"/>
      </w:pPr>
      <w:r>
        <w:rPr>
          <w:rStyle w:val="CommentReference"/>
        </w:rPr>
        <w:annotationRef/>
      </w:r>
      <w:r>
        <w:t>Explain.</w:t>
      </w:r>
    </w:p>
  </w:comment>
  <w:comment w:id="184" w:author="Clemens" w:date="2021-11-12T10:08:00Z" w:initials="CK">
    <w:p w14:paraId="6E2A59A4" w14:textId="6C3F1D7C" w:rsidR="00420D9E" w:rsidRDefault="00420D9E">
      <w:pPr>
        <w:pStyle w:val="CommentText"/>
      </w:pPr>
      <w:r>
        <w:rPr>
          <w:rStyle w:val="CommentReference"/>
        </w:rPr>
        <w:annotationRef/>
      </w:r>
      <w:r>
        <w:t xml:space="preserve">Think of a better more specific term. “Stress situations” or “periods of social interactions” </w:t>
      </w:r>
    </w:p>
  </w:comment>
  <w:comment w:id="197" w:author="Irene Gaona" w:date="2021-11-11T16:52:00Z" w:initials="IG">
    <w:p w14:paraId="17DB6014" w14:textId="77777777" w:rsidR="00E134F7" w:rsidRDefault="00E134F7">
      <w:pPr>
        <w:pStyle w:val="CommentText"/>
      </w:pPr>
      <w:r>
        <w:rPr>
          <w:rStyle w:val="CommentReference"/>
        </w:rPr>
        <w:annotationRef/>
      </w:r>
      <w:r>
        <w:t>How did you enter the data of those three individuals that were recorded in two different groups?</w:t>
      </w:r>
    </w:p>
    <w:p w14:paraId="01B8A2E4" w14:textId="0CBBBC85" w:rsidR="00E134F7" w:rsidRDefault="00E134F7">
      <w:pPr>
        <w:pStyle w:val="CommentText"/>
      </w:pPr>
      <w:r>
        <w:t xml:space="preserve">I have no idea about how these movements curves are calculated but what is not very clear is if you use each data point for each individual multiple </w:t>
      </w:r>
      <w:proofErr w:type="gramStart"/>
      <w:r>
        <w:t>times</w:t>
      </w:r>
      <w:proofErr w:type="gramEnd"/>
      <w:r>
        <w:t xml:space="preserve"> (because you measured them multiple times)? If so, you should include individual ID as they are not independent measurements.</w:t>
      </w:r>
      <w:r w:rsidR="00C57580">
        <w:t xml:space="preserve"> OR did you used averages?</w:t>
      </w:r>
    </w:p>
  </w:comment>
  <w:comment w:id="199" w:author="Irene Gaona" w:date="2021-11-11T17:58:00Z" w:initials="IG">
    <w:p w14:paraId="1F00CB24" w14:textId="07DAC3F8" w:rsidR="00D80C46" w:rsidRDefault="00D80C46">
      <w:pPr>
        <w:pStyle w:val="CommentText"/>
      </w:pPr>
      <w:r>
        <w:rPr>
          <w:rStyle w:val="CommentReference"/>
        </w:rPr>
        <w:annotationRef/>
      </w:r>
      <w:r>
        <w:t>Why not including year? I am not sure you have enough datapoints (as I am not sure how did you constructed your database).</w:t>
      </w:r>
    </w:p>
  </w:comment>
  <w:comment w:id="198" w:author="Clemens" w:date="2021-11-12T10:12:00Z" w:initials="CK">
    <w:p w14:paraId="0E0B3D93" w14:textId="77777777" w:rsidR="00420D9E" w:rsidRDefault="00420D9E">
      <w:pPr>
        <w:pStyle w:val="CommentText"/>
        <w:rPr>
          <w:rStyle w:val="CommentReference"/>
        </w:rPr>
      </w:pPr>
      <w:r>
        <w:rPr>
          <w:rStyle w:val="CommentReference"/>
        </w:rPr>
        <w:annotationRef/>
      </w:r>
      <w:r>
        <w:rPr>
          <w:rStyle w:val="CommentReference"/>
        </w:rPr>
        <w:t>I’m sure you have thought well about the analysis. There is a lot of variation that I could think of to include such as group size, group composition, time of the year etc. But then you would likely overfit your model.</w:t>
      </w:r>
    </w:p>
    <w:p w14:paraId="3AC6291B" w14:textId="77777777" w:rsidR="00420D9E" w:rsidRDefault="00420D9E">
      <w:pPr>
        <w:pStyle w:val="CommentText"/>
        <w:rPr>
          <w:rStyle w:val="CommentReference"/>
        </w:rPr>
      </w:pPr>
    </w:p>
    <w:p w14:paraId="79592D83" w14:textId="69E8D9D9" w:rsidR="00420D9E" w:rsidRDefault="00420D9E">
      <w:pPr>
        <w:pStyle w:val="CommentText"/>
      </w:pPr>
      <w:r>
        <w:rPr>
          <w:rStyle w:val="CommentReference"/>
        </w:rPr>
        <w:t xml:space="preserve">Unfortunately, this then restricts </w:t>
      </w:r>
      <w:r w:rsidR="004E55D9">
        <w:rPr>
          <w:rStyle w:val="CommentReference"/>
        </w:rPr>
        <w:t xml:space="preserve">(=narrows) </w:t>
      </w:r>
      <w:r>
        <w:rPr>
          <w:rStyle w:val="CommentReference"/>
        </w:rPr>
        <w:t xml:space="preserve">your conclusions. </w:t>
      </w:r>
      <w:proofErr w:type="gramStart"/>
      <w:r>
        <w:rPr>
          <w:rStyle w:val="CommentReference"/>
        </w:rPr>
        <w:t>So</w:t>
      </w:r>
      <w:proofErr w:type="gramEnd"/>
      <w:r>
        <w:rPr>
          <w:rStyle w:val="CommentReference"/>
        </w:rPr>
        <w:t xml:space="preserve"> think critically about your objectives once again.</w:t>
      </w:r>
    </w:p>
  </w:comment>
  <w:comment w:id="202" w:author="Irene Gaona" w:date="2021-11-11T17:21:00Z" w:initials="IG">
    <w:p w14:paraId="01E26C88" w14:textId="681152C1" w:rsidR="009E1D52" w:rsidRDefault="009E1D52">
      <w:pPr>
        <w:pStyle w:val="CommentText"/>
      </w:pPr>
      <w:r>
        <w:rPr>
          <w:rStyle w:val="CommentReference"/>
        </w:rPr>
        <w:annotationRef/>
      </w:r>
      <w:r>
        <w:t>I am not sure how were you able to estimate this. Did you d</w:t>
      </w:r>
      <w:r w:rsidR="00D80C46">
        <w:t>o</w:t>
      </w:r>
      <w:r>
        <w:t xml:space="preserve"> each group separately or how?</w:t>
      </w:r>
    </w:p>
  </w:comment>
  <w:comment w:id="210" w:author="Irene Gaona" w:date="2021-11-11T17:00:00Z" w:initials="IG">
    <w:p w14:paraId="29E09D37" w14:textId="5694661D" w:rsidR="00E134F7" w:rsidRDefault="00E134F7">
      <w:pPr>
        <w:pStyle w:val="CommentText"/>
      </w:pPr>
      <w:r>
        <w:rPr>
          <w:rStyle w:val="CommentReference"/>
        </w:rPr>
        <w:annotationRef/>
      </w:r>
      <w:r>
        <w:t>What do you mean?</w:t>
      </w:r>
    </w:p>
  </w:comment>
  <w:comment w:id="211" w:author="Clemens" w:date="2021-11-12T10:19:00Z" w:initials="CK">
    <w:p w14:paraId="14227B7F" w14:textId="77777777" w:rsidR="004E55D9" w:rsidRDefault="004E55D9">
      <w:pPr>
        <w:pStyle w:val="CommentText"/>
      </w:pPr>
      <w:r>
        <w:rPr>
          <w:rStyle w:val="CommentReference"/>
        </w:rPr>
        <w:annotationRef/>
      </w:r>
      <w:r>
        <w:t>As I mentioned before, I think you really need to add some simulations to show that the female-front half association is not simply a chance effect. This is especially important since you have “only” 5 groups.</w:t>
      </w:r>
    </w:p>
    <w:p w14:paraId="1845F092" w14:textId="77777777" w:rsidR="004E55D9" w:rsidRDefault="004E55D9">
      <w:pPr>
        <w:pStyle w:val="CommentText"/>
      </w:pPr>
    </w:p>
    <w:p w14:paraId="61538FF4" w14:textId="77777777" w:rsidR="004E55D9" w:rsidRDefault="004E55D9">
      <w:pPr>
        <w:pStyle w:val="CommentText"/>
      </w:pPr>
      <w:r>
        <w:t xml:space="preserve">Also, do your models deal with temporal and spatial autocorrelation? In brief, your GPS fixes are not independent from each other – </w:t>
      </w:r>
      <w:proofErr w:type="gramStart"/>
      <w:r>
        <w:t>i.e.</w:t>
      </w:r>
      <w:proofErr w:type="gramEnd"/>
      <w:r>
        <w:t xml:space="preserve"> if an individual at a given time point is in the front it is much more likely to continue to be there during the next fix. Your models need to account for this somehow.</w:t>
      </w:r>
    </w:p>
    <w:p w14:paraId="4EF8DCB7" w14:textId="77777777" w:rsidR="004E55D9" w:rsidRDefault="004E55D9">
      <w:pPr>
        <w:pStyle w:val="CommentText"/>
      </w:pPr>
    </w:p>
    <w:p w14:paraId="35503F63" w14:textId="4EB52990" w:rsidR="004E55D9" w:rsidRDefault="004E55D9">
      <w:pPr>
        <w:pStyle w:val="CommentText"/>
      </w:pPr>
      <w:r>
        <w:t xml:space="preserve">This really is a “major comment” for any stats you do. </w:t>
      </w:r>
      <w:proofErr w:type="gramStart"/>
      <w:r>
        <w:t>Otherwise</w:t>
      </w:r>
      <w:proofErr w:type="gramEnd"/>
      <w:r>
        <w:t xml:space="preserve"> you are restricted to </w:t>
      </w:r>
      <w:r w:rsidR="0066319F">
        <w:t>“</w:t>
      </w:r>
      <w:r>
        <w:t>descriptions</w:t>
      </w:r>
      <w:r w:rsidR="0066319F">
        <w:t>” but really cannot do comparisons</w:t>
      </w:r>
      <w:r>
        <w:t>.</w:t>
      </w:r>
      <w:r w:rsidR="0066319F">
        <w:t xml:space="preserve"> I strongly suggest to discuss this with your supervisor, how much of an issue this is. I cannot assess </w:t>
      </w:r>
      <w:r w:rsidR="0066319F">
        <w:t>this.</w:t>
      </w:r>
    </w:p>
  </w:comment>
  <w:comment w:id="220" w:author="Irene Gaona" w:date="2021-11-11T17:05:00Z" w:initials="IG">
    <w:p w14:paraId="14B1358A" w14:textId="79BC6FAD" w:rsidR="009664A7" w:rsidRDefault="009664A7">
      <w:pPr>
        <w:pStyle w:val="CommentText"/>
      </w:pPr>
      <w:r>
        <w:rPr>
          <w:rStyle w:val="CommentReference"/>
        </w:rPr>
        <w:annotationRef/>
      </w:r>
      <w:r>
        <w:t>How were you able to estimate this?</w:t>
      </w:r>
    </w:p>
  </w:comment>
  <w:comment w:id="221" w:author="Clemens" w:date="2021-11-12T10:34:00Z" w:initials="CK">
    <w:p w14:paraId="48725C29" w14:textId="1FF63DE5" w:rsidR="00F80C3F" w:rsidRDefault="00F80C3F">
      <w:pPr>
        <w:pStyle w:val="CommentText"/>
      </w:pPr>
      <w:r>
        <w:rPr>
          <w:rStyle w:val="CommentReference"/>
        </w:rPr>
        <w:annotationRef/>
      </w:r>
      <w:r>
        <w:t>What does this mean? Many individuals move towards the right or one individual strongly turns to the right?</w:t>
      </w:r>
    </w:p>
  </w:comment>
  <w:comment w:id="222" w:author="Clemens" w:date="2021-11-12T10:35:00Z" w:initials="CK">
    <w:p w14:paraId="34464EDB" w14:textId="28F1218A" w:rsidR="00F80C3F" w:rsidRDefault="00F80C3F">
      <w:pPr>
        <w:pStyle w:val="CommentText"/>
      </w:pPr>
      <w:r>
        <w:rPr>
          <w:rStyle w:val="CommentReference"/>
        </w:rPr>
        <w:annotationRef/>
      </w:r>
      <w:r>
        <w:t>Same comment as before.</w:t>
      </w:r>
    </w:p>
  </w:comment>
  <w:comment w:id="223" w:author="Irene Gaona" w:date="2021-11-11T17:06:00Z" w:initials="IG">
    <w:p w14:paraId="25F1FCB2" w14:textId="62D22188" w:rsidR="009664A7" w:rsidRDefault="009664A7">
      <w:pPr>
        <w:pStyle w:val="CommentText"/>
      </w:pPr>
      <w:r>
        <w:rPr>
          <w:rStyle w:val="CommentReference"/>
        </w:rPr>
        <w:annotationRef/>
      </w:r>
      <w:r>
        <w:t>What is a less extent?</w:t>
      </w:r>
    </w:p>
  </w:comment>
  <w:comment w:id="228" w:author="Clemens" w:date="2021-11-12T10:35:00Z" w:initials="CK">
    <w:p w14:paraId="0B9A90A8" w14:textId="6AAFCD4D" w:rsidR="00F80C3F" w:rsidRDefault="00F80C3F">
      <w:pPr>
        <w:pStyle w:val="CommentText"/>
      </w:pPr>
      <w:r>
        <w:rPr>
          <w:rStyle w:val="CommentReference"/>
        </w:rPr>
        <w:annotationRef/>
      </w:r>
      <w:r>
        <w:t>Stats?</w:t>
      </w:r>
    </w:p>
  </w:comment>
  <w:comment w:id="232" w:author="Clemens" w:date="2021-11-12T10:38:00Z" w:initials="CK">
    <w:p w14:paraId="450E2659" w14:textId="0A00969E" w:rsidR="00F80C3F" w:rsidRDefault="00F80C3F">
      <w:pPr>
        <w:pStyle w:val="CommentText"/>
      </w:pPr>
      <w:r>
        <w:rPr>
          <w:rStyle w:val="CommentReference"/>
        </w:rPr>
        <w:annotationRef/>
      </w:r>
      <w:r>
        <w:t xml:space="preserve">Correct? If not </w:t>
      </w:r>
      <w:r w:rsidR="005242C1">
        <w:t>specify a term that is more specific than “type of influence”.</w:t>
      </w:r>
    </w:p>
  </w:comment>
  <w:comment w:id="235" w:author="Irene Gaona" w:date="2021-11-11T17:08:00Z" w:initials="IG">
    <w:p w14:paraId="46348297" w14:textId="31EC5A6B" w:rsidR="009664A7" w:rsidRDefault="009664A7">
      <w:pPr>
        <w:pStyle w:val="CommentText"/>
      </w:pPr>
      <w:r>
        <w:rPr>
          <w:rStyle w:val="CommentReference"/>
        </w:rPr>
        <w:annotationRef/>
      </w:r>
      <w:r>
        <w:t xml:space="preserve">How were these scores assign? </w:t>
      </w:r>
    </w:p>
  </w:comment>
  <w:comment w:id="236" w:author="Clemens" w:date="2021-11-12T10:40:00Z" w:initials="CK">
    <w:p w14:paraId="2C8379E9" w14:textId="1856A2C2" w:rsidR="005242C1" w:rsidRDefault="005242C1">
      <w:pPr>
        <w:pStyle w:val="CommentText"/>
      </w:pPr>
      <w:r>
        <w:rPr>
          <w:rStyle w:val="CommentReference"/>
        </w:rPr>
        <w:annotationRef/>
      </w:r>
      <w:r>
        <w:t>Is this controlling for (or maybe independent off) where the female is positioned?</w:t>
      </w:r>
    </w:p>
  </w:comment>
  <w:comment w:id="239" w:author="Irene Gaona" w:date="2021-11-11T17:17:00Z" w:initials="IG">
    <w:p w14:paraId="0497B242" w14:textId="2B0A7788" w:rsidR="00C57580" w:rsidRDefault="00C57580">
      <w:pPr>
        <w:pStyle w:val="CommentText"/>
      </w:pPr>
      <w:r>
        <w:rPr>
          <w:rStyle w:val="CommentReference"/>
        </w:rPr>
        <w:annotationRef/>
      </w:r>
      <w:r>
        <w:t>I will probably plot it different to show better you results. I will leave out “group” because you are not really interested in compering the means among groups (as you used it as a random factor). You could also just do a boxplot including all the data of the same category. Or is there in particular reason why you did it this way?</w:t>
      </w:r>
    </w:p>
  </w:comment>
  <w:comment w:id="240" w:author="Irene Gaona" w:date="2021-11-11T17:56:00Z" w:initials="IG">
    <w:p w14:paraId="0B5B2BA7" w14:textId="6ED78F68" w:rsidR="00D80C46" w:rsidRDefault="00D80C46">
      <w:pPr>
        <w:pStyle w:val="CommentText"/>
      </w:pPr>
      <w:r>
        <w:rPr>
          <w:rStyle w:val="CommentReference"/>
        </w:rPr>
        <w:annotationRef/>
      </w:r>
      <w:r>
        <w:t>I will strongly suggest that you follow the same order in your discussion to the one you followed in your results, and aims.</w:t>
      </w:r>
    </w:p>
  </w:comment>
  <w:comment w:id="241" w:author="Irene Gaona" w:date="2021-11-11T17:23:00Z" w:initials="IG">
    <w:p w14:paraId="1EB7E223" w14:textId="0DAD1551" w:rsidR="009E1D52" w:rsidRDefault="009E1D52">
      <w:pPr>
        <w:pStyle w:val="CommentText"/>
      </w:pPr>
      <w:r>
        <w:rPr>
          <w:rStyle w:val="CommentReference"/>
        </w:rPr>
        <w:annotationRef/>
      </w:r>
      <w:r>
        <w:t>I will start with a summary of your introduction here. And then jump to what you did. Otherwise, it is out of context.</w:t>
      </w:r>
    </w:p>
  </w:comment>
  <w:comment w:id="242" w:author="Irene Gaona" w:date="2021-11-11T17:22:00Z" w:initials="IG">
    <w:p w14:paraId="0BA88A18" w14:textId="1A6708B4" w:rsidR="009E1D52" w:rsidRDefault="009E1D52">
      <w:pPr>
        <w:pStyle w:val="CommentText"/>
      </w:pPr>
      <w:r>
        <w:rPr>
          <w:rStyle w:val="CommentReference"/>
        </w:rPr>
        <w:annotationRef/>
      </w:r>
      <w:r>
        <w:t>Are there less cohesive meerkats?</w:t>
      </w:r>
    </w:p>
  </w:comment>
  <w:comment w:id="245" w:author="Irene Gaona" w:date="2021-11-11T17:24:00Z" w:initials="IG">
    <w:p w14:paraId="54F50501" w14:textId="66441CFF" w:rsidR="009E1D52" w:rsidRDefault="009E1D52">
      <w:pPr>
        <w:pStyle w:val="CommentText"/>
      </w:pPr>
      <w:r>
        <w:rPr>
          <w:rStyle w:val="CommentReference"/>
        </w:rPr>
        <w:annotationRef/>
      </w:r>
      <w:r>
        <w:t xml:space="preserve">Maybe better </w:t>
      </w:r>
      <w:proofErr w:type="gramStart"/>
      <w:r>
        <w:t>use  “</w:t>
      </w:r>
      <w:proofErr w:type="gramEnd"/>
      <w:r>
        <w:t>influence” or “affect”</w:t>
      </w:r>
    </w:p>
  </w:comment>
  <w:comment w:id="246" w:author="Irene Gaona" w:date="2021-11-11T17:24:00Z" w:initials="IG">
    <w:p w14:paraId="603FD9C6" w14:textId="1E86EA65" w:rsidR="009E1D52" w:rsidRDefault="009E1D52">
      <w:pPr>
        <w:pStyle w:val="CommentText"/>
      </w:pPr>
      <w:r>
        <w:rPr>
          <w:rStyle w:val="CommentReference"/>
        </w:rPr>
        <w:annotationRef/>
      </w:r>
      <w:r>
        <w:t>Infer the influence(?)</w:t>
      </w:r>
    </w:p>
  </w:comment>
  <w:comment w:id="247" w:author="Irene Gaona" w:date="2021-11-11T17:26:00Z" w:initials="IG">
    <w:p w14:paraId="3A289E30" w14:textId="70A720A1" w:rsidR="009E1D52" w:rsidRDefault="009E1D52">
      <w:pPr>
        <w:pStyle w:val="CommentText"/>
      </w:pPr>
      <w:r>
        <w:rPr>
          <w:rStyle w:val="CommentReference"/>
        </w:rPr>
        <w:annotationRef/>
      </w:r>
      <w:r>
        <w:t>I am not sure you really compared groups</w:t>
      </w:r>
    </w:p>
  </w:comment>
  <w:comment w:id="250" w:author="Clemens" w:date="2021-11-12T10:42:00Z" w:initials="CK">
    <w:p w14:paraId="63266215" w14:textId="69A82D8A" w:rsidR="005242C1" w:rsidRDefault="005242C1">
      <w:pPr>
        <w:pStyle w:val="CommentText"/>
      </w:pPr>
      <w:r>
        <w:rPr>
          <w:rStyle w:val="CommentReference"/>
        </w:rPr>
        <w:annotationRef/>
      </w:r>
      <w:r>
        <w:t>Be careful here – I think you first need to fix those statistical issues.</w:t>
      </w:r>
    </w:p>
  </w:comment>
  <w:comment w:id="253" w:author="Irene Gaona" w:date="2021-11-11T17:32:00Z" w:initials="IG">
    <w:p w14:paraId="515ED995" w14:textId="533B8884" w:rsidR="00923379" w:rsidRDefault="00923379">
      <w:pPr>
        <w:pStyle w:val="CommentText"/>
      </w:pPr>
      <w:r>
        <w:rPr>
          <w:rStyle w:val="CommentReference"/>
        </w:rPr>
        <w:annotationRef/>
      </w:r>
      <w:r>
        <w:t>I think this is important, but it was kind of complicated to understand.</w:t>
      </w:r>
    </w:p>
  </w:comment>
  <w:comment w:id="262" w:author="Irene Gaona" w:date="2021-11-11T17:33:00Z" w:initials="IG">
    <w:p w14:paraId="001F8A95" w14:textId="5912F4FF" w:rsidR="00923379" w:rsidRDefault="00923379">
      <w:pPr>
        <w:pStyle w:val="CommentText"/>
      </w:pPr>
      <w:r>
        <w:rPr>
          <w:rStyle w:val="CommentReference"/>
        </w:rPr>
        <w:annotationRef/>
      </w:r>
      <w:r>
        <w:t xml:space="preserve">As I mention before, I will be careful with my statements as these set of animals are used to human (disturbance), and therefore, there behavior might have changed because of this. </w:t>
      </w:r>
    </w:p>
  </w:comment>
  <w:comment w:id="266" w:author="Clemens" w:date="2021-11-12T10:46:00Z" w:initials="CK">
    <w:p w14:paraId="58ED5611" w14:textId="05FC9CCC" w:rsidR="005242C1" w:rsidRDefault="005242C1">
      <w:pPr>
        <w:pStyle w:val="CommentText"/>
      </w:pPr>
      <w:r>
        <w:rPr>
          <w:rStyle w:val="CommentReference"/>
        </w:rPr>
        <w:annotationRef/>
      </w:r>
      <w:r>
        <w:t>Stats missing.</w:t>
      </w:r>
    </w:p>
  </w:comment>
  <w:comment w:id="265" w:author="Irene Gaona" w:date="2021-11-11T17:36:00Z" w:initials="IG">
    <w:p w14:paraId="2C0CC600" w14:textId="435EFF0F" w:rsidR="00923379" w:rsidRDefault="00923379">
      <w:pPr>
        <w:pStyle w:val="CommentText"/>
      </w:pPr>
      <w:r>
        <w:rPr>
          <w:rStyle w:val="CommentReference"/>
        </w:rPr>
        <w:annotationRef/>
      </w:r>
      <w:r>
        <w:t>Perhaps say it like “There were no significant differences between dominant males and the other categories over the probability(?) to attract members of the group”</w:t>
      </w:r>
    </w:p>
  </w:comment>
  <w:comment w:id="267" w:author="Irene Gaona" w:date="2021-11-11T17:39:00Z" w:initials="IG">
    <w:p w14:paraId="310105BD" w14:textId="75D30EE1" w:rsidR="00923379" w:rsidRDefault="00923379">
      <w:pPr>
        <w:pStyle w:val="CommentText"/>
      </w:pPr>
      <w:r>
        <w:rPr>
          <w:rStyle w:val="CommentReference"/>
        </w:rPr>
        <w:annotationRef/>
      </w:r>
      <w:r>
        <w:t>Maybe you could just say that females are philopatric in comparison to males (?)</w:t>
      </w:r>
    </w:p>
  </w:comment>
  <w:comment w:id="268" w:author="Clemens" w:date="2021-11-12T10:47:00Z" w:initials="CK">
    <w:p w14:paraId="52FD605C" w14:textId="77777777" w:rsidR="005242C1" w:rsidRDefault="005242C1">
      <w:pPr>
        <w:pStyle w:val="CommentText"/>
      </w:pPr>
      <w:r>
        <w:rPr>
          <w:rStyle w:val="CommentReference"/>
        </w:rPr>
        <w:annotationRef/>
      </w:r>
      <w:r>
        <w:t>Perhaps phrase it rather simpler:</w:t>
      </w:r>
    </w:p>
    <w:p w14:paraId="7BF100AF" w14:textId="5264A2D4" w:rsidR="005242C1" w:rsidRDefault="005242C1">
      <w:pPr>
        <w:pStyle w:val="CommentText"/>
      </w:pPr>
      <w:r>
        <w:t xml:space="preserve">Meerkats show sex biased dispersal between groups with males typically leaving to achieve dominance in another group whereas females do not disperse. </w:t>
      </w:r>
    </w:p>
  </w:comment>
  <w:comment w:id="269" w:author="Irene Gaona" w:date="2021-11-11T17:41:00Z" w:initials="IG">
    <w:p w14:paraId="27815897" w14:textId="658FEE2E" w:rsidR="006B42EF" w:rsidRDefault="006B42EF">
      <w:pPr>
        <w:pStyle w:val="CommentText"/>
      </w:pPr>
      <w:r>
        <w:rPr>
          <w:rStyle w:val="CommentReference"/>
        </w:rPr>
        <w:annotationRef/>
      </w:r>
      <w:r>
        <w:t>Males, females?</w:t>
      </w:r>
    </w:p>
  </w:comment>
  <w:comment w:id="270" w:author="Irene Gaona" w:date="2021-11-11T17:42:00Z" w:initials="IG">
    <w:p w14:paraId="6F16E5A8" w14:textId="708685A9" w:rsidR="006B42EF" w:rsidRDefault="006B42EF">
      <w:pPr>
        <w:pStyle w:val="CommentText"/>
      </w:pPr>
      <w:r>
        <w:rPr>
          <w:rStyle w:val="CommentReference"/>
        </w:rPr>
        <w:annotationRef/>
      </w:r>
      <w:r>
        <w:t xml:space="preserve">This is not so clear from the results that you showed. One can get the feeling from the graphs, but I will prefer to see the numbers to make such statement. </w:t>
      </w:r>
    </w:p>
  </w:comment>
  <w:comment w:id="271" w:author="Clemens" w:date="2021-11-12T10:49:00Z" w:initials="CK">
    <w:p w14:paraId="38D43E1C" w14:textId="0CB33412" w:rsidR="000B0410" w:rsidRDefault="000B0410">
      <w:pPr>
        <w:pStyle w:val="CommentText"/>
      </w:pPr>
      <w:r>
        <w:rPr>
          <w:rStyle w:val="CommentReference"/>
        </w:rPr>
        <w:annotationRef/>
      </w:r>
      <w:r>
        <w:t>Interesting! Points towards familiarity with the area or group having an important influence on the movement. Maybe this is also something that should be tested – at least in future studies? I would elaborate this in the discussion.</w:t>
      </w:r>
    </w:p>
  </w:comment>
  <w:comment w:id="272" w:author="Irene Gaona" w:date="2021-11-11T17:44:00Z" w:initials="IG">
    <w:p w14:paraId="49E78D1A" w14:textId="7FD470AB" w:rsidR="006B42EF" w:rsidRDefault="006B42EF">
      <w:pPr>
        <w:pStyle w:val="CommentText"/>
      </w:pPr>
      <w:r>
        <w:rPr>
          <w:rStyle w:val="CommentReference"/>
        </w:rPr>
        <w:annotationRef/>
      </w:r>
      <w:r>
        <w:t>I will have liked to see the tables with your estimates</w:t>
      </w:r>
    </w:p>
  </w:comment>
  <w:comment w:id="284" w:author="Clemens" w:date="2021-11-12T10:53:00Z" w:initials="CK">
    <w:p w14:paraId="4F411A00" w14:textId="63A19A8A" w:rsidR="000B0410" w:rsidRDefault="000B0410">
      <w:pPr>
        <w:pStyle w:val="CommentText"/>
      </w:pPr>
      <w:r>
        <w:rPr>
          <w:rStyle w:val="CommentReference"/>
        </w:rPr>
        <w:annotationRef/>
      </w:r>
      <w:r>
        <w:t>Nice. How about personalities? Some individuals may be more restless than others.</w:t>
      </w:r>
    </w:p>
  </w:comment>
  <w:comment w:id="297" w:author="Clemens" w:date="2021-11-12T10:55:00Z" w:initials="CK">
    <w:p w14:paraId="3821FD08" w14:textId="2B3BB31E" w:rsidR="000B0410" w:rsidRDefault="000B0410">
      <w:pPr>
        <w:pStyle w:val="CommentText"/>
      </w:pPr>
      <w:r>
        <w:rPr>
          <w:rStyle w:val="CommentReference"/>
        </w:rPr>
        <w:annotationRef/>
      </w:r>
      <w:r>
        <w:t>Nice! I guess measuring vocalizations in relation to movements really is also an important next step.</w:t>
      </w:r>
    </w:p>
  </w:comment>
  <w:comment w:id="298" w:author="Clemens" w:date="2021-11-12T10:57:00Z" w:initials="CK">
    <w:p w14:paraId="448D83CF" w14:textId="1CF2B4A0" w:rsidR="000B0410" w:rsidRDefault="000B0410">
      <w:pPr>
        <w:pStyle w:val="CommentText"/>
      </w:pPr>
      <w:r>
        <w:rPr>
          <w:rStyle w:val="CommentReference"/>
        </w:rPr>
        <w:annotationRef/>
      </w:r>
      <w:r>
        <w:t xml:space="preserve">This is a very bold statement. Based on the discussion I think that there is a lot more to learn and I personally remain to be convinced that the decisions on movement </w:t>
      </w:r>
      <w:r w:rsidR="00935EE9">
        <w:t>are dependent only on the variables that you measure here.</w:t>
      </w:r>
    </w:p>
  </w:comment>
  <w:comment w:id="299" w:author="Clemens" w:date="2021-11-12T11:01:00Z" w:initials="CK">
    <w:p w14:paraId="2C035B5E" w14:textId="227F16BE" w:rsidR="00935EE9" w:rsidRDefault="00935EE9">
      <w:pPr>
        <w:pStyle w:val="CommentText"/>
      </w:pPr>
      <w:r>
        <w:rPr>
          <w:rStyle w:val="CommentReference"/>
        </w:rPr>
        <w:annotationRef/>
      </w:r>
      <w:r>
        <w:t>Is this really a different perspective?</w:t>
      </w:r>
    </w:p>
  </w:comment>
  <w:comment w:id="300" w:author="Clemens" w:date="2021-11-12T11:00:00Z" w:initials="CK">
    <w:p w14:paraId="25642828" w14:textId="6E5BC1BD" w:rsidR="00935EE9" w:rsidRDefault="00935EE9">
      <w:pPr>
        <w:pStyle w:val="CommentText"/>
      </w:pPr>
      <w:r>
        <w:rPr>
          <w:rStyle w:val="CommentReference"/>
        </w:rPr>
        <w:annotationRef/>
      </w:r>
      <w:r>
        <w:t>I agree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872B0" w15:done="0"/>
  <w15:commentEx w15:paraId="2C2B2D48" w15:done="0"/>
  <w15:commentEx w15:paraId="610D4306" w15:done="0"/>
  <w15:commentEx w15:paraId="7997E8F1" w15:done="0"/>
  <w15:commentEx w15:paraId="0BBE1B87" w15:done="0"/>
  <w15:commentEx w15:paraId="1A44DFAC" w15:done="0"/>
  <w15:commentEx w15:paraId="7065992C" w15:done="0"/>
  <w15:commentEx w15:paraId="3BF7D348" w15:done="0"/>
  <w15:commentEx w15:paraId="657B297A" w15:done="0"/>
  <w15:commentEx w15:paraId="5FE0F6EF" w15:done="0"/>
  <w15:commentEx w15:paraId="1D55C441" w15:done="0"/>
  <w15:commentEx w15:paraId="2190762D" w15:done="0"/>
  <w15:commentEx w15:paraId="71FA69B3" w15:done="0"/>
  <w15:commentEx w15:paraId="5309A983" w15:done="0"/>
  <w15:commentEx w15:paraId="7D467F0B" w15:done="0"/>
  <w15:commentEx w15:paraId="221AF972" w15:done="0"/>
  <w15:commentEx w15:paraId="170E19B3" w15:done="0"/>
  <w15:commentEx w15:paraId="20F330E5" w15:done="0"/>
  <w15:commentEx w15:paraId="79FEF9FA" w15:done="0"/>
  <w15:commentEx w15:paraId="6CCB3FF4" w15:done="0"/>
  <w15:commentEx w15:paraId="33282A33" w15:done="0"/>
  <w15:commentEx w15:paraId="42928F10" w15:done="0"/>
  <w15:commentEx w15:paraId="14F005F5" w15:done="0"/>
  <w15:commentEx w15:paraId="254992C2" w15:done="0"/>
  <w15:commentEx w15:paraId="372CF2C1" w15:done="0"/>
  <w15:commentEx w15:paraId="5DE8AD5F" w15:done="0"/>
  <w15:commentEx w15:paraId="054E1B8C" w15:done="0"/>
  <w15:commentEx w15:paraId="117077B7" w15:done="0"/>
  <w15:commentEx w15:paraId="2C66613C" w15:done="0"/>
  <w15:commentEx w15:paraId="23CBCF91" w15:done="0"/>
  <w15:commentEx w15:paraId="55CAEFF1" w15:done="0"/>
  <w15:commentEx w15:paraId="6E2A59A4" w15:done="0"/>
  <w15:commentEx w15:paraId="01B8A2E4" w15:done="0"/>
  <w15:commentEx w15:paraId="1F00CB24" w15:done="0"/>
  <w15:commentEx w15:paraId="79592D83" w15:done="0"/>
  <w15:commentEx w15:paraId="01E26C88" w15:done="0"/>
  <w15:commentEx w15:paraId="29E09D37" w15:done="0"/>
  <w15:commentEx w15:paraId="35503F63" w15:done="0"/>
  <w15:commentEx w15:paraId="14B1358A" w15:done="0"/>
  <w15:commentEx w15:paraId="48725C29" w15:done="0"/>
  <w15:commentEx w15:paraId="34464EDB" w15:done="0"/>
  <w15:commentEx w15:paraId="25F1FCB2" w15:done="0"/>
  <w15:commentEx w15:paraId="0B9A90A8" w15:done="0"/>
  <w15:commentEx w15:paraId="450E2659" w15:done="0"/>
  <w15:commentEx w15:paraId="46348297" w15:done="0"/>
  <w15:commentEx w15:paraId="2C8379E9" w15:done="0"/>
  <w15:commentEx w15:paraId="0497B242" w15:done="0"/>
  <w15:commentEx w15:paraId="0B5B2BA7" w15:done="0"/>
  <w15:commentEx w15:paraId="1EB7E223" w15:done="0"/>
  <w15:commentEx w15:paraId="0BA88A18" w15:done="0"/>
  <w15:commentEx w15:paraId="54F50501" w15:done="0"/>
  <w15:commentEx w15:paraId="603FD9C6" w15:done="0"/>
  <w15:commentEx w15:paraId="3A289E30" w15:done="0"/>
  <w15:commentEx w15:paraId="63266215" w15:done="0"/>
  <w15:commentEx w15:paraId="515ED995" w15:done="0"/>
  <w15:commentEx w15:paraId="001F8A95" w15:done="0"/>
  <w15:commentEx w15:paraId="58ED5611" w15:done="0"/>
  <w15:commentEx w15:paraId="2C0CC600" w15:done="0"/>
  <w15:commentEx w15:paraId="310105BD" w15:done="0"/>
  <w15:commentEx w15:paraId="7BF100AF" w15:done="0"/>
  <w15:commentEx w15:paraId="27815897" w15:done="0"/>
  <w15:commentEx w15:paraId="6F16E5A8" w15:done="0"/>
  <w15:commentEx w15:paraId="38D43E1C" w15:done="0"/>
  <w15:commentEx w15:paraId="49E78D1A" w15:done="0"/>
  <w15:commentEx w15:paraId="4F411A00" w15:done="0"/>
  <w15:commentEx w15:paraId="3821FD08" w15:done="0"/>
  <w15:commentEx w15:paraId="448D83CF" w15:done="0"/>
  <w15:commentEx w15:paraId="2C035B5E" w15:done="0"/>
  <w15:commentEx w15:paraId="25642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7D897" w16cex:dateUtc="2021-11-11T16:59:00Z"/>
  <w16cex:commentExtensible w16cex:durableId="2537C599" w16cex:dateUtc="2021-11-11T15:38:00Z"/>
  <w16cex:commentExtensible w16cex:durableId="2538A85B" w16cex:dateUtc="2021-11-12T07:46:00Z"/>
  <w16cex:commentExtensible w16cex:durableId="2537C1F6" w16cex:dateUtc="2021-11-11T15:23:00Z"/>
  <w16cex:commentExtensible w16cex:durableId="2538A946" w16cex:dateUtc="2021-11-12T07:50:00Z"/>
  <w16cex:commentExtensible w16cex:durableId="2538A985" w16cex:dateUtc="2021-11-12T07:51:00Z"/>
  <w16cex:commentExtensible w16cex:durableId="2537C408" w16cex:dateUtc="2021-11-11T15:32:00Z"/>
  <w16cex:commentExtensible w16cex:durableId="2538A99E" w16cex:dateUtc="2021-11-12T07:51:00Z"/>
  <w16cex:commentExtensible w16cex:durableId="2538AA12" w16cex:dateUtc="2021-11-12T07:53:00Z"/>
  <w16cex:commentExtensible w16cex:durableId="2538AC18" w16cex:dateUtc="2021-11-12T08:02:00Z"/>
  <w16cex:commentExtensible w16cex:durableId="2538AD46" w16cex:dateUtc="2021-11-12T08:07:00Z"/>
  <w16cex:commentExtensible w16cex:durableId="2538ADC2" w16cex:dateUtc="2021-11-12T08:09:00Z"/>
  <w16cex:commentExtensible w16cex:durableId="2538AE90" w16cex:dateUtc="2021-11-12T08:12:00Z"/>
  <w16cex:commentExtensible w16cex:durableId="2537C532" w16cex:dateUtc="2021-11-11T15:37:00Z"/>
  <w16cex:commentExtensible w16cex:durableId="2538B0DE" w16cex:dateUtc="2021-11-12T08:22:00Z"/>
  <w16cex:commentExtensible w16cex:durableId="2538B342" w16cex:dateUtc="2021-11-12T08:32:00Z"/>
  <w16cex:commentExtensible w16cex:durableId="2538B2B4" w16cex:dateUtc="2021-11-12T08:30:00Z"/>
  <w16cex:commentExtensible w16cex:durableId="2538B467" w16cex:dateUtc="2021-11-12T08:37:00Z"/>
  <w16cex:commentExtensible w16cex:durableId="2537C62E" w16cex:dateUtc="2021-11-11T15:41:00Z"/>
  <w16cex:commentExtensible w16cex:durableId="2538B575" w16cex:dateUtc="2021-11-12T08:42:00Z"/>
  <w16cex:commentExtensible w16cex:durableId="2538B54F" w16cex:dateUtc="2021-11-12T08:41:00Z"/>
  <w16cex:commentExtensible w16cex:durableId="2538B39A" w16cex:dateUtc="2021-11-12T08:34:00Z"/>
  <w16cex:commentExtensible w16cex:durableId="2537CA30" w16cex:dateUtc="2021-11-11T15:58:00Z"/>
  <w16cex:commentExtensible w16cex:durableId="2537CA0B" w16cex:dateUtc="2021-11-11T15:57:00Z"/>
  <w16cex:commentExtensible w16cex:durableId="2538B3F0" w16cex:dateUtc="2021-11-12T08:35:00Z"/>
  <w16cex:commentExtensible w16cex:durableId="2538B5E3" w16cex:dateUtc="2021-11-12T08:44:00Z"/>
  <w16cex:commentExtensible w16cex:durableId="2538B68F" w16cex:dateUtc="2021-11-12T08:46:00Z"/>
  <w16cex:commentExtensible w16cex:durableId="2538B6E4" w16cex:dateUtc="2021-11-12T08:48:00Z"/>
  <w16cex:commentExtensible w16cex:durableId="2538B700" w16cex:dateUtc="2021-11-12T08:48:00Z"/>
  <w16cex:commentExtensible w16cex:durableId="2538B991" w16cex:dateUtc="2021-11-12T08:59:00Z"/>
  <w16cex:commentExtensible w16cex:durableId="2538BB8F" w16cex:dateUtc="2021-11-12T09:08:00Z"/>
  <w16cex:commentExtensible w16cex:durableId="2538BBA8" w16cex:dateUtc="2021-11-12T09:08:00Z"/>
  <w16cex:commentExtensible w16cex:durableId="2537C8CA" w16cex:dateUtc="2021-11-11T15:52:00Z"/>
  <w16cex:commentExtensible w16cex:durableId="2537D85C" w16cex:dateUtc="2021-11-11T16:58:00Z"/>
  <w16cex:commentExtensible w16cex:durableId="2538BC89" w16cex:dateUtc="2021-11-12T09:12:00Z"/>
  <w16cex:commentExtensible w16cex:durableId="2537CF98" w16cex:dateUtc="2021-11-11T16:21:00Z"/>
  <w16cex:commentExtensible w16cex:durableId="2537CAC3" w16cex:dateUtc="2021-11-11T16:00:00Z"/>
  <w16cex:commentExtensible w16cex:durableId="2538BE3A" w16cex:dateUtc="2021-11-12T09:19:00Z"/>
  <w16cex:commentExtensible w16cex:durableId="2537CBD9" w16cex:dateUtc="2021-11-11T16:05:00Z"/>
  <w16cex:commentExtensible w16cex:durableId="2538C199" w16cex:dateUtc="2021-11-12T09:34:00Z"/>
  <w16cex:commentExtensible w16cex:durableId="2538C1E5" w16cex:dateUtc="2021-11-12T09:35:00Z"/>
  <w16cex:commentExtensible w16cex:durableId="2537CC2D" w16cex:dateUtc="2021-11-11T16:06:00Z"/>
  <w16cex:commentExtensible w16cex:durableId="2538C20E" w16cex:dateUtc="2021-11-12T09:35:00Z"/>
  <w16cex:commentExtensible w16cex:durableId="2538C2A0" w16cex:dateUtc="2021-11-12T09:38:00Z"/>
  <w16cex:commentExtensible w16cex:durableId="2537CCA8" w16cex:dateUtc="2021-11-11T16:08:00Z"/>
  <w16cex:commentExtensible w16cex:durableId="2538C313" w16cex:dateUtc="2021-11-12T09:40:00Z"/>
  <w16cex:commentExtensible w16cex:durableId="2537CEC0" w16cex:dateUtc="2021-11-11T16:17:00Z"/>
  <w16cex:commentExtensible w16cex:durableId="2537D7E4" w16cex:dateUtc="2021-11-11T16:56:00Z"/>
  <w16cex:commentExtensible w16cex:durableId="2537D002" w16cex:dateUtc="2021-11-11T16:23:00Z"/>
  <w16cex:commentExtensible w16cex:durableId="2537CFD9" w16cex:dateUtc="2021-11-11T16:22:00Z"/>
  <w16cex:commentExtensible w16cex:durableId="2537D042" w16cex:dateUtc="2021-11-11T16:24:00Z"/>
  <w16cex:commentExtensible w16cex:durableId="2537D069" w16cex:dateUtc="2021-11-11T16:24:00Z"/>
  <w16cex:commentExtensible w16cex:durableId="2537D0BF" w16cex:dateUtc="2021-11-11T16:26:00Z"/>
  <w16cex:commentExtensible w16cex:durableId="2538C37D" w16cex:dateUtc="2021-11-12T09:42:00Z"/>
  <w16cex:commentExtensible w16cex:durableId="2537D221" w16cex:dateUtc="2021-11-11T16:32:00Z"/>
  <w16cex:commentExtensible w16cex:durableId="2537D263" w16cex:dateUtc="2021-11-11T16:33:00Z"/>
  <w16cex:commentExtensible w16cex:durableId="2538C4A3" w16cex:dateUtc="2021-11-12T09:46:00Z"/>
  <w16cex:commentExtensible w16cex:durableId="2537D331" w16cex:dateUtc="2021-11-11T16:36:00Z"/>
  <w16cex:commentExtensible w16cex:durableId="2537D3EB" w16cex:dateUtc="2021-11-11T16:39:00Z"/>
  <w16cex:commentExtensible w16cex:durableId="2538C4C5" w16cex:dateUtc="2021-11-12T09:47:00Z"/>
  <w16cex:commentExtensible w16cex:durableId="2537D441" w16cex:dateUtc="2021-11-11T16:41:00Z"/>
  <w16cex:commentExtensible w16cex:durableId="2537D470" w16cex:dateUtc="2021-11-11T16:42:00Z"/>
  <w16cex:commentExtensible w16cex:durableId="2538C528" w16cex:dateUtc="2021-11-12T09:49:00Z"/>
  <w16cex:commentExtensible w16cex:durableId="2537D4F7" w16cex:dateUtc="2021-11-11T16:44:00Z"/>
  <w16cex:commentExtensible w16cex:durableId="2538C626" w16cex:dateUtc="2021-11-12T09:53:00Z"/>
  <w16cex:commentExtensible w16cex:durableId="2538C6B2" w16cex:dateUtc="2021-11-12T09:55:00Z"/>
  <w16cex:commentExtensible w16cex:durableId="2538C710" w16cex:dateUtc="2021-11-12T09:57:00Z"/>
  <w16cex:commentExtensible w16cex:durableId="2538C813" w16cex:dateUtc="2021-11-12T10:01:00Z"/>
  <w16cex:commentExtensible w16cex:durableId="2538C7C1" w16cex:dateUtc="2021-11-12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872B0" w16cid:durableId="2537D897"/>
  <w16cid:commentId w16cid:paraId="2C2B2D48" w16cid:durableId="2537C599"/>
  <w16cid:commentId w16cid:paraId="610D4306" w16cid:durableId="2538A85B"/>
  <w16cid:commentId w16cid:paraId="7997E8F1" w16cid:durableId="2537C1F6"/>
  <w16cid:commentId w16cid:paraId="0BBE1B87" w16cid:durableId="2538A946"/>
  <w16cid:commentId w16cid:paraId="1A44DFAC" w16cid:durableId="2538A985"/>
  <w16cid:commentId w16cid:paraId="7065992C" w16cid:durableId="2537C408"/>
  <w16cid:commentId w16cid:paraId="3BF7D348" w16cid:durableId="2538A99E"/>
  <w16cid:commentId w16cid:paraId="657B297A" w16cid:durableId="2538AA12"/>
  <w16cid:commentId w16cid:paraId="5FE0F6EF" w16cid:durableId="2538AC18"/>
  <w16cid:commentId w16cid:paraId="1D55C441" w16cid:durableId="2538AD46"/>
  <w16cid:commentId w16cid:paraId="2190762D" w16cid:durableId="2538ADC2"/>
  <w16cid:commentId w16cid:paraId="71FA69B3" w16cid:durableId="2538AE90"/>
  <w16cid:commentId w16cid:paraId="5309A983" w16cid:durableId="2537C532"/>
  <w16cid:commentId w16cid:paraId="7D467F0B" w16cid:durableId="2538B0DE"/>
  <w16cid:commentId w16cid:paraId="221AF972" w16cid:durableId="2538B342"/>
  <w16cid:commentId w16cid:paraId="170E19B3" w16cid:durableId="2538B2B4"/>
  <w16cid:commentId w16cid:paraId="20F330E5" w16cid:durableId="2538B467"/>
  <w16cid:commentId w16cid:paraId="79FEF9FA" w16cid:durableId="2537C62E"/>
  <w16cid:commentId w16cid:paraId="6CCB3FF4" w16cid:durableId="2538B575"/>
  <w16cid:commentId w16cid:paraId="33282A33" w16cid:durableId="2538B54F"/>
  <w16cid:commentId w16cid:paraId="42928F10" w16cid:durableId="2538B39A"/>
  <w16cid:commentId w16cid:paraId="14F005F5" w16cid:durableId="2537CA30"/>
  <w16cid:commentId w16cid:paraId="254992C2" w16cid:durableId="2537CA0B"/>
  <w16cid:commentId w16cid:paraId="372CF2C1" w16cid:durableId="2538B3F0"/>
  <w16cid:commentId w16cid:paraId="5DE8AD5F" w16cid:durableId="2538B5E3"/>
  <w16cid:commentId w16cid:paraId="054E1B8C" w16cid:durableId="2538B68F"/>
  <w16cid:commentId w16cid:paraId="117077B7" w16cid:durableId="2538B6E4"/>
  <w16cid:commentId w16cid:paraId="2C66613C" w16cid:durableId="2538B700"/>
  <w16cid:commentId w16cid:paraId="23CBCF91" w16cid:durableId="2538B991"/>
  <w16cid:commentId w16cid:paraId="55CAEFF1" w16cid:durableId="2538BB8F"/>
  <w16cid:commentId w16cid:paraId="6E2A59A4" w16cid:durableId="2538BBA8"/>
  <w16cid:commentId w16cid:paraId="01B8A2E4" w16cid:durableId="2537C8CA"/>
  <w16cid:commentId w16cid:paraId="1F00CB24" w16cid:durableId="2537D85C"/>
  <w16cid:commentId w16cid:paraId="79592D83" w16cid:durableId="2538BC89"/>
  <w16cid:commentId w16cid:paraId="01E26C88" w16cid:durableId="2537CF98"/>
  <w16cid:commentId w16cid:paraId="29E09D37" w16cid:durableId="2537CAC3"/>
  <w16cid:commentId w16cid:paraId="35503F63" w16cid:durableId="2538BE3A"/>
  <w16cid:commentId w16cid:paraId="14B1358A" w16cid:durableId="2537CBD9"/>
  <w16cid:commentId w16cid:paraId="48725C29" w16cid:durableId="2538C199"/>
  <w16cid:commentId w16cid:paraId="34464EDB" w16cid:durableId="2538C1E5"/>
  <w16cid:commentId w16cid:paraId="25F1FCB2" w16cid:durableId="2537CC2D"/>
  <w16cid:commentId w16cid:paraId="0B9A90A8" w16cid:durableId="2538C20E"/>
  <w16cid:commentId w16cid:paraId="450E2659" w16cid:durableId="2538C2A0"/>
  <w16cid:commentId w16cid:paraId="46348297" w16cid:durableId="2537CCA8"/>
  <w16cid:commentId w16cid:paraId="2C8379E9" w16cid:durableId="2538C313"/>
  <w16cid:commentId w16cid:paraId="0497B242" w16cid:durableId="2537CEC0"/>
  <w16cid:commentId w16cid:paraId="0B5B2BA7" w16cid:durableId="2537D7E4"/>
  <w16cid:commentId w16cid:paraId="1EB7E223" w16cid:durableId="2537D002"/>
  <w16cid:commentId w16cid:paraId="0BA88A18" w16cid:durableId="2537CFD9"/>
  <w16cid:commentId w16cid:paraId="54F50501" w16cid:durableId="2537D042"/>
  <w16cid:commentId w16cid:paraId="603FD9C6" w16cid:durableId="2537D069"/>
  <w16cid:commentId w16cid:paraId="3A289E30" w16cid:durableId="2537D0BF"/>
  <w16cid:commentId w16cid:paraId="63266215" w16cid:durableId="2538C37D"/>
  <w16cid:commentId w16cid:paraId="515ED995" w16cid:durableId="2537D221"/>
  <w16cid:commentId w16cid:paraId="001F8A95" w16cid:durableId="2537D263"/>
  <w16cid:commentId w16cid:paraId="58ED5611" w16cid:durableId="2538C4A3"/>
  <w16cid:commentId w16cid:paraId="2C0CC600" w16cid:durableId="2537D331"/>
  <w16cid:commentId w16cid:paraId="310105BD" w16cid:durableId="2537D3EB"/>
  <w16cid:commentId w16cid:paraId="7BF100AF" w16cid:durableId="2538C4C5"/>
  <w16cid:commentId w16cid:paraId="27815897" w16cid:durableId="2537D441"/>
  <w16cid:commentId w16cid:paraId="6F16E5A8" w16cid:durableId="2537D470"/>
  <w16cid:commentId w16cid:paraId="38D43E1C" w16cid:durableId="2538C528"/>
  <w16cid:commentId w16cid:paraId="49E78D1A" w16cid:durableId="2537D4F7"/>
  <w16cid:commentId w16cid:paraId="4F411A00" w16cid:durableId="2538C626"/>
  <w16cid:commentId w16cid:paraId="3821FD08" w16cid:durableId="2538C6B2"/>
  <w16cid:commentId w16cid:paraId="448D83CF" w16cid:durableId="2538C710"/>
  <w16cid:commentId w16cid:paraId="2C035B5E" w16cid:durableId="2538C813"/>
  <w16cid:commentId w16cid:paraId="25642828" w16cid:durableId="2538C7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F6F75"/>
    <w:multiLevelType w:val="hybridMultilevel"/>
    <w:tmpl w:val="00C846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200C24"/>
    <w:multiLevelType w:val="hybridMultilevel"/>
    <w:tmpl w:val="99B2C410"/>
    <w:lvl w:ilvl="0" w:tplc="3ABEFC82">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38B102D"/>
    <w:multiLevelType w:val="hybridMultilevel"/>
    <w:tmpl w:val="6756A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34497C"/>
    <w:multiLevelType w:val="hybridMultilevel"/>
    <w:tmpl w:val="2526A47E"/>
    <w:lvl w:ilvl="0" w:tplc="D012BE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094AC0"/>
    <w:multiLevelType w:val="hybridMultilevel"/>
    <w:tmpl w:val="C2527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8B4913"/>
    <w:multiLevelType w:val="multilevel"/>
    <w:tmpl w:val="3F38A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F2119"/>
    <w:multiLevelType w:val="hybridMultilevel"/>
    <w:tmpl w:val="033A1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091C44"/>
    <w:multiLevelType w:val="multilevel"/>
    <w:tmpl w:val="1AF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2"/>
  </w:num>
  <w:num w:numId="6">
    <w:abstractNumId w:val="4"/>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ene Gaona">
    <w15:presenceInfo w15:providerId="Windows Live" w15:userId="b90b894cf4884505"/>
  </w15:person>
  <w15:person w15:author="Clemens">
    <w15:presenceInfo w15:providerId="None" w15:userId="Clemen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7B"/>
    <w:rsid w:val="00012DA5"/>
    <w:rsid w:val="00054FE9"/>
    <w:rsid w:val="000557BD"/>
    <w:rsid w:val="0006685A"/>
    <w:rsid w:val="0008275B"/>
    <w:rsid w:val="00084403"/>
    <w:rsid w:val="00092024"/>
    <w:rsid w:val="00093264"/>
    <w:rsid w:val="000A5E06"/>
    <w:rsid w:val="000B0410"/>
    <w:rsid w:val="000C4C26"/>
    <w:rsid w:val="000F5ABC"/>
    <w:rsid w:val="00100C6C"/>
    <w:rsid w:val="00114D0E"/>
    <w:rsid w:val="00136998"/>
    <w:rsid w:val="00150A8E"/>
    <w:rsid w:val="001A246C"/>
    <w:rsid w:val="001B4EB2"/>
    <w:rsid w:val="001F34A3"/>
    <w:rsid w:val="002261F2"/>
    <w:rsid w:val="00234190"/>
    <w:rsid w:val="00240432"/>
    <w:rsid w:val="00246373"/>
    <w:rsid w:val="00276FA9"/>
    <w:rsid w:val="002A6B35"/>
    <w:rsid w:val="002B6760"/>
    <w:rsid w:val="002F12A3"/>
    <w:rsid w:val="00307D20"/>
    <w:rsid w:val="00314276"/>
    <w:rsid w:val="0034516E"/>
    <w:rsid w:val="0035338E"/>
    <w:rsid w:val="0036157B"/>
    <w:rsid w:val="003649B8"/>
    <w:rsid w:val="003C0BD3"/>
    <w:rsid w:val="003C106C"/>
    <w:rsid w:val="003E2222"/>
    <w:rsid w:val="003F452D"/>
    <w:rsid w:val="0040597D"/>
    <w:rsid w:val="004202FE"/>
    <w:rsid w:val="00420D9E"/>
    <w:rsid w:val="0046087B"/>
    <w:rsid w:val="00466267"/>
    <w:rsid w:val="0047277B"/>
    <w:rsid w:val="004B506E"/>
    <w:rsid w:val="004E55D9"/>
    <w:rsid w:val="004F39F8"/>
    <w:rsid w:val="005242C1"/>
    <w:rsid w:val="005349EE"/>
    <w:rsid w:val="0054065B"/>
    <w:rsid w:val="005721C9"/>
    <w:rsid w:val="00580574"/>
    <w:rsid w:val="00581BE7"/>
    <w:rsid w:val="005979BC"/>
    <w:rsid w:val="005A1D6D"/>
    <w:rsid w:val="005C5C27"/>
    <w:rsid w:val="005D20C4"/>
    <w:rsid w:val="006219BE"/>
    <w:rsid w:val="00624959"/>
    <w:rsid w:val="006537A8"/>
    <w:rsid w:val="0065723D"/>
    <w:rsid w:val="0066319F"/>
    <w:rsid w:val="006806C8"/>
    <w:rsid w:val="006926B1"/>
    <w:rsid w:val="006A15A1"/>
    <w:rsid w:val="006B42EF"/>
    <w:rsid w:val="006F6D04"/>
    <w:rsid w:val="00714F02"/>
    <w:rsid w:val="0074345D"/>
    <w:rsid w:val="00770083"/>
    <w:rsid w:val="00775249"/>
    <w:rsid w:val="007E2376"/>
    <w:rsid w:val="00841260"/>
    <w:rsid w:val="008A0CD0"/>
    <w:rsid w:val="008B3EAF"/>
    <w:rsid w:val="009039B3"/>
    <w:rsid w:val="0091479A"/>
    <w:rsid w:val="00923379"/>
    <w:rsid w:val="009249ED"/>
    <w:rsid w:val="00925B7D"/>
    <w:rsid w:val="00935EE9"/>
    <w:rsid w:val="009664A7"/>
    <w:rsid w:val="00997DD8"/>
    <w:rsid w:val="009C4E26"/>
    <w:rsid w:val="009E1D52"/>
    <w:rsid w:val="009E2E5F"/>
    <w:rsid w:val="00A47676"/>
    <w:rsid w:val="00A564BE"/>
    <w:rsid w:val="00A65AE2"/>
    <w:rsid w:val="00A66D30"/>
    <w:rsid w:val="00A75D60"/>
    <w:rsid w:val="00A85F3C"/>
    <w:rsid w:val="00AC078A"/>
    <w:rsid w:val="00B011CD"/>
    <w:rsid w:val="00B228EB"/>
    <w:rsid w:val="00B27FDD"/>
    <w:rsid w:val="00B301E5"/>
    <w:rsid w:val="00B311AA"/>
    <w:rsid w:val="00B47B4A"/>
    <w:rsid w:val="00B820DA"/>
    <w:rsid w:val="00BB6D4F"/>
    <w:rsid w:val="00BD0F5E"/>
    <w:rsid w:val="00C57580"/>
    <w:rsid w:val="00C7159E"/>
    <w:rsid w:val="00C74576"/>
    <w:rsid w:val="00CA64DB"/>
    <w:rsid w:val="00CD2D41"/>
    <w:rsid w:val="00CE5D37"/>
    <w:rsid w:val="00CE5F5B"/>
    <w:rsid w:val="00CF359E"/>
    <w:rsid w:val="00D27F62"/>
    <w:rsid w:val="00D53464"/>
    <w:rsid w:val="00D53EFB"/>
    <w:rsid w:val="00D7245E"/>
    <w:rsid w:val="00D756DE"/>
    <w:rsid w:val="00D80C46"/>
    <w:rsid w:val="00D83F36"/>
    <w:rsid w:val="00DD2F55"/>
    <w:rsid w:val="00E134F7"/>
    <w:rsid w:val="00E57E14"/>
    <w:rsid w:val="00E6792B"/>
    <w:rsid w:val="00E95507"/>
    <w:rsid w:val="00EA0487"/>
    <w:rsid w:val="00EA3980"/>
    <w:rsid w:val="00F11840"/>
    <w:rsid w:val="00F159E0"/>
    <w:rsid w:val="00F15CE6"/>
    <w:rsid w:val="00F341B8"/>
    <w:rsid w:val="00F37F3C"/>
    <w:rsid w:val="00F451CF"/>
    <w:rsid w:val="00F5110F"/>
    <w:rsid w:val="00F516BB"/>
    <w:rsid w:val="00F738A5"/>
    <w:rsid w:val="00F80C3F"/>
    <w:rsid w:val="00F85D18"/>
    <w:rsid w:val="00F85EAE"/>
    <w:rsid w:val="00FD333D"/>
    <w:rsid w:val="00FF5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9C90"/>
  <w15:chartTrackingRefBased/>
  <w15:docId w15:val="{0E84F9EE-1DD9-4C1C-B24D-A70CA4F0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57B"/>
    <w:pPr>
      <w:ind w:left="720"/>
      <w:contextualSpacing/>
    </w:pPr>
  </w:style>
  <w:style w:type="character" w:styleId="CommentReference">
    <w:name w:val="annotation reference"/>
    <w:basedOn w:val="DefaultParagraphFont"/>
    <w:uiPriority w:val="99"/>
    <w:semiHidden/>
    <w:unhideWhenUsed/>
    <w:rsid w:val="00F85EAE"/>
    <w:rPr>
      <w:sz w:val="16"/>
      <w:szCs w:val="16"/>
    </w:rPr>
  </w:style>
  <w:style w:type="paragraph" w:styleId="CommentText">
    <w:name w:val="annotation text"/>
    <w:basedOn w:val="Normal"/>
    <w:link w:val="CommentTextChar"/>
    <w:uiPriority w:val="99"/>
    <w:unhideWhenUsed/>
    <w:rsid w:val="00F85EAE"/>
    <w:pPr>
      <w:spacing w:line="240" w:lineRule="auto"/>
    </w:pPr>
    <w:rPr>
      <w:sz w:val="20"/>
      <w:szCs w:val="20"/>
      <w:lang w:val="en-CA" w:bidi="he-IL"/>
    </w:rPr>
  </w:style>
  <w:style w:type="character" w:customStyle="1" w:styleId="CommentTextChar">
    <w:name w:val="Comment Text Char"/>
    <w:basedOn w:val="DefaultParagraphFont"/>
    <w:link w:val="CommentText"/>
    <w:uiPriority w:val="99"/>
    <w:rsid w:val="00F85EAE"/>
    <w:rPr>
      <w:sz w:val="20"/>
      <w:szCs w:val="20"/>
      <w:lang w:val="en-CA" w:bidi="he-IL"/>
    </w:rPr>
  </w:style>
  <w:style w:type="character" w:styleId="LineNumber">
    <w:name w:val="line number"/>
    <w:basedOn w:val="DefaultParagraphFont"/>
    <w:uiPriority w:val="99"/>
    <w:semiHidden/>
    <w:unhideWhenUsed/>
    <w:rsid w:val="00624959"/>
  </w:style>
  <w:style w:type="paragraph" w:styleId="CommentSubject">
    <w:name w:val="annotation subject"/>
    <w:basedOn w:val="CommentText"/>
    <w:next w:val="CommentText"/>
    <w:link w:val="CommentSubjectChar"/>
    <w:uiPriority w:val="99"/>
    <w:semiHidden/>
    <w:unhideWhenUsed/>
    <w:rsid w:val="00F11840"/>
    <w:rPr>
      <w:b/>
      <w:bCs/>
      <w:lang w:val="fr-FR" w:bidi="ar-SA"/>
    </w:rPr>
  </w:style>
  <w:style w:type="character" w:customStyle="1" w:styleId="CommentSubjectChar">
    <w:name w:val="Comment Subject Char"/>
    <w:basedOn w:val="CommentTextChar"/>
    <w:link w:val="CommentSubject"/>
    <w:uiPriority w:val="99"/>
    <w:semiHidden/>
    <w:rsid w:val="00F11840"/>
    <w:rPr>
      <w:b/>
      <w:bCs/>
      <w:sz w:val="20"/>
      <w:szCs w:val="20"/>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5B1C-B3DB-4863-BE13-1D5CEB998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4834</Words>
  <Characters>27559</Characters>
  <Application>Microsoft Office Word</Application>
  <DocSecurity>0</DocSecurity>
  <Lines>229</Lines>
  <Paragraphs>64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32329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baverly</dc:creator>
  <cp:keywords/>
  <dc:description/>
  <cp:lastModifiedBy>Clemens</cp:lastModifiedBy>
  <cp:revision>4</cp:revision>
  <dcterms:created xsi:type="dcterms:W3CDTF">2021-11-12T08:57:00Z</dcterms:created>
  <dcterms:modified xsi:type="dcterms:W3CDTF">2021-11-12T10:11:00Z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id="d54ROVdK"/&gt;&lt;style id="http://www.zotero.org/styles/behavioral-ecology" hasBibliography="1" bibliographyStyleHasBeenSet="0"/&gt;&lt;prefs&gt;&lt;pref name="fieldType" value="Field"/&gt;&lt;/prefs&gt;&lt;/data&gt;</vt:lpwstr>
  </property>
</Properties>
</file>